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D4" w:rsidRDefault="007330D4" w:rsidP="007330D4">
      <w:pPr>
        <w:rPr>
          <w:lang w:val="en-US"/>
        </w:rPr>
      </w:pPr>
      <w:r>
        <w:rPr>
          <w:lang w:val="en-US"/>
        </w:rPr>
        <w:t>The following rewrites Section</w:t>
      </w:r>
      <w:r w:rsidR="00CE4CED">
        <w:rPr>
          <w:lang w:val="en-US"/>
        </w:rPr>
        <w:t>s</w:t>
      </w:r>
      <w:r w:rsidR="00EB64DC">
        <w:rPr>
          <w:lang w:val="en-US"/>
        </w:rPr>
        <w:t xml:space="preserve"> </w:t>
      </w:r>
      <w:r w:rsidR="00CE4CED">
        <w:rPr>
          <w:lang w:val="en-US"/>
        </w:rPr>
        <w:t>20.9.5</w:t>
      </w:r>
      <w:r w:rsidR="00EB64DC">
        <w:rPr>
          <w:lang w:val="en-US"/>
        </w:rPr>
        <w:t xml:space="preserve"> (</w:t>
      </w:r>
      <w:r w:rsidR="00CE4CED">
        <w:rPr>
          <w:lang w:val="en-US"/>
        </w:rPr>
        <w:t>The default allocator</w:t>
      </w:r>
      <w:r w:rsidR="00EB64DC">
        <w:rPr>
          <w:lang w:val="en-US"/>
        </w:rPr>
        <w:t xml:space="preserve">) </w:t>
      </w:r>
      <w:r w:rsidR="00CE4CED">
        <w:rPr>
          <w:lang w:val="en-US"/>
        </w:rPr>
        <w:t>and 20.9.14 (C library) of the most recent ISO C++ standard (August</w:t>
      </w:r>
      <w:r>
        <w:rPr>
          <w:lang w:val="en-US"/>
        </w:rPr>
        <w:t xml:space="preserve"> 2010) which is available at</w:t>
      </w:r>
      <w:r w:rsidR="00CE4CED">
        <w:rPr>
          <w:lang w:val="en-US"/>
        </w:rPr>
        <w:t xml:space="preserve"> </w:t>
      </w:r>
      <w:hyperlink r:id="rId8" w:history="1">
        <w:r w:rsidR="00CE4CED" w:rsidRPr="003A5757">
          <w:rPr>
            <w:rStyle w:val="Hyperlink"/>
            <w:lang w:val="en-US"/>
          </w:rPr>
          <w:t>http://www.open-std.org/JTC1/SC22/WG21/docs/papers/2010/n3126.pdf</w:t>
        </w:r>
      </w:hyperlink>
      <w:r>
        <w:rPr>
          <w:lang w:val="en-US"/>
        </w:rPr>
        <w:t>.</w:t>
      </w:r>
      <w:r w:rsidR="00AA0A12">
        <w:rPr>
          <w:lang w:val="en-US"/>
        </w:rPr>
        <w:t xml:space="preserve"> Your suggestions on this proposal are most welcome.</w:t>
      </w:r>
    </w:p>
    <w:p w:rsidR="00D3508D" w:rsidRPr="00D3508D" w:rsidRDefault="00D3508D" w:rsidP="00D3508D">
      <w:pPr>
        <w:jc w:val="center"/>
        <w:rPr>
          <w:b/>
          <w:sz w:val="36"/>
          <w:szCs w:val="36"/>
          <w:lang w:val="en-US"/>
        </w:rPr>
      </w:pPr>
      <w:r w:rsidRPr="00D3508D">
        <w:rPr>
          <w:b/>
          <w:sz w:val="36"/>
          <w:szCs w:val="36"/>
          <w:lang w:val="en-US"/>
        </w:rPr>
        <w:t>DEADLINE IS 15</w:t>
      </w:r>
      <w:r w:rsidRPr="00D3508D">
        <w:rPr>
          <w:b/>
          <w:sz w:val="36"/>
          <w:szCs w:val="36"/>
          <w:vertAlign w:val="superscript"/>
          <w:lang w:val="en-US"/>
        </w:rPr>
        <w:t>th</w:t>
      </w:r>
      <w:r w:rsidRPr="00D3508D">
        <w:rPr>
          <w:b/>
          <w:sz w:val="36"/>
          <w:szCs w:val="36"/>
          <w:lang w:val="en-US"/>
        </w:rPr>
        <w:t xml:space="preserve"> OCTOBER 2010</w:t>
      </w:r>
    </w:p>
    <w:p w:rsidR="001A532F" w:rsidRDefault="00FA5C84" w:rsidP="001A532F">
      <w:pPr>
        <w:rPr>
          <w:lang w:val="en-US"/>
        </w:rPr>
      </w:pPr>
      <w:r>
        <w:rPr>
          <w:lang w:val="en-US"/>
        </w:rPr>
        <w:t>Notes on this proposal:</w:t>
      </w:r>
    </w:p>
    <w:p w:rsidR="008D5563" w:rsidRDefault="008D5563" w:rsidP="008D556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WHOLE POINT of custom </w:t>
      </w:r>
      <w:r w:rsidR="00562A02">
        <w:rPr>
          <w:lang w:val="en-US"/>
        </w:rPr>
        <w:t xml:space="preserve">STL </w:t>
      </w:r>
      <w:r>
        <w:rPr>
          <w:lang w:val="en-US"/>
        </w:rPr>
        <w:t xml:space="preserve">memory allocators is that they do CUSTOM ALLOCATION. Requiring that they </w:t>
      </w:r>
      <w:r w:rsidR="007E61CF">
        <w:rPr>
          <w:lang w:val="en-US"/>
        </w:rPr>
        <w:t xml:space="preserve">specifically </w:t>
      </w:r>
      <w:proofErr w:type="gramStart"/>
      <w:r>
        <w:rPr>
          <w:lang w:val="en-US"/>
        </w:rPr>
        <w:t>use ::</w:t>
      </w:r>
      <w:proofErr w:type="gramEnd"/>
      <w:r>
        <w:rPr>
          <w:lang w:val="en-US"/>
        </w:rPr>
        <w:t xml:space="preserve">operator new or ::operator delete for allocating and </w:t>
      </w:r>
      <w:proofErr w:type="spellStart"/>
      <w:r>
        <w:rPr>
          <w:lang w:val="en-US"/>
        </w:rPr>
        <w:t>deallocating</w:t>
      </w:r>
      <w:proofErr w:type="spellEnd"/>
      <w:r>
        <w:rPr>
          <w:lang w:val="en-US"/>
        </w:rPr>
        <w:t xml:space="preserve"> raw storage is neither necessary nor desirable</w:t>
      </w:r>
      <w:r w:rsidR="007E61CF">
        <w:rPr>
          <w:lang w:val="en-US"/>
        </w:rPr>
        <w:t xml:space="preserve"> when the slightly weaker requi</w:t>
      </w:r>
      <w:r w:rsidR="00ED707C">
        <w:rPr>
          <w:lang w:val="en-US"/>
        </w:rPr>
        <w:t>rement of they being “</w:t>
      </w:r>
      <w:r w:rsidR="00ED707C" w:rsidRPr="00ED707C">
        <w:rPr>
          <w:lang w:val="en-US"/>
        </w:rPr>
        <w:t>a means whose effects and results are compatible with</w:t>
      </w:r>
      <w:r w:rsidR="007E61CF">
        <w:rPr>
          <w:lang w:val="en-US"/>
        </w:rPr>
        <w:t>” is sufficient.</w:t>
      </w:r>
    </w:p>
    <w:p w:rsidR="00532C21" w:rsidRDefault="00532C21" w:rsidP="008D556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Considering the generic &amp; </w:t>
      </w:r>
      <w:proofErr w:type="spellStart"/>
      <w:r>
        <w:rPr>
          <w:lang w:val="en-US"/>
        </w:rPr>
        <w:t>metaprogramming</w:t>
      </w:r>
      <w:proofErr w:type="spellEnd"/>
      <w:r>
        <w:rPr>
          <w:lang w:val="en-US"/>
        </w:rPr>
        <w:t xml:space="preserve"> unfriendly design of operators new and delete, the new functions std::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), std::</w:t>
      </w:r>
      <w:proofErr w:type="spellStart"/>
      <w:r>
        <w:rPr>
          <w:lang w:val="en-US"/>
        </w:rPr>
        <w:t>NewA</w:t>
      </w:r>
      <w:proofErr w:type="spellEnd"/>
      <w:r>
        <w:rPr>
          <w:lang w:val="en-US"/>
        </w:rPr>
        <w:t>(), std::Delete() and std::</w:t>
      </w:r>
      <w:proofErr w:type="spellStart"/>
      <w:r>
        <w:rPr>
          <w:lang w:val="en-US"/>
        </w:rPr>
        <w:t>DeleteA</w:t>
      </w:r>
      <w:proofErr w:type="spellEnd"/>
      <w:r>
        <w:rPr>
          <w:lang w:val="en-US"/>
        </w:rPr>
        <w:t>() have been</w:t>
      </w:r>
      <w:r w:rsidR="00D72E30">
        <w:rPr>
          <w:lang w:val="en-US"/>
        </w:rPr>
        <w:t xml:space="preserve"> introduced. These allocate and construc</w:t>
      </w:r>
      <w:r w:rsidR="00DE4276">
        <w:rPr>
          <w:lang w:val="en-US"/>
        </w:rPr>
        <w:t>t via a STL allocator instance which affords much greater flexibility in allocation strategy.</w:t>
      </w:r>
    </w:p>
    <w:p w:rsidR="00DE4276" w:rsidRDefault="00DE4276" w:rsidP="008D556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Memory allocators know when newly allocated memory needs to be zeroed or not because they know which pages have been freshly retrieved from the kernel. Right now C++ has no idea if memory is zeroed or not, so it always zeros memory even when it doesn’t have to. The addition of the </w:t>
      </w:r>
      <w:proofErr w:type="spellStart"/>
      <w:r>
        <w:rPr>
          <w:lang w:val="en-US"/>
        </w:rPr>
        <w:t>zerobits</w:t>
      </w:r>
      <w:proofErr w:type="spellEnd"/>
      <w:r>
        <w:rPr>
          <w:lang w:val="en-US"/>
        </w:rPr>
        <w:t xml:space="preserve"> flag to the allocator functions allow STL implementations to save on excessive memory zeroing.</w:t>
      </w:r>
    </w:p>
    <w:p w:rsidR="00B96FB6" w:rsidRDefault="00B96FB6" w:rsidP="00B96FB6">
      <w:pPr>
        <w:pStyle w:val="Heading2"/>
        <w:rPr>
          <w:lang w:val="en-US"/>
        </w:rPr>
      </w:pPr>
      <w:r>
        <w:rPr>
          <w:lang w:val="en-US"/>
        </w:rPr>
        <w:t>What does this proposal gain for C++?</w:t>
      </w:r>
    </w:p>
    <w:p w:rsidR="00B96FB6" w:rsidRDefault="00B96FB6" w:rsidP="00B96FB6">
      <w:pPr>
        <w:rPr>
          <w:lang w:val="en-US"/>
        </w:rPr>
      </w:pPr>
      <w:r>
        <w:rPr>
          <w:lang w:val="en-US"/>
        </w:rPr>
        <w:t>Suggested implementations for selected std::allocator&lt;type&gt; member functions:</w:t>
      </w:r>
    </w:p>
    <w:p w:rsidR="00B96FB6" w:rsidRDefault="00B96FB6" w:rsidP="00B96FB6">
      <w:pPr>
        <w:jc w:val="left"/>
        <w:rPr>
          <w:rStyle w:val="Code"/>
          <w:sz w:val="18"/>
          <w:szCs w:val="18"/>
        </w:rPr>
      </w:pPr>
      <w:r w:rsidRPr="00B96FB6">
        <w:rPr>
          <w:rStyle w:val="Code"/>
          <w:sz w:val="18"/>
          <w:szCs w:val="18"/>
        </w:rPr>
        <w:t>template</w:t>
      </w:r>
      <w:r w:rsidR="008B3B44">
        <w:rPr>
          <w:rStyle w:val="Code"/>
          <w:sz w:val="18"/>
          <w:szCs w:val="18"/>
        </w:rPr>
        <w:t xml:space="preserve">&lt;class T&gt; </w:t>
      </w:r>
      <w:proofErr w:type="spellStart"/>
      <w:r w:rsidR="002B46BC" w:rsidRPr="002B46BC">
        <w:rPr>
          <w:rStyle w:val="Code"/>
          <w:sz w:val="18"/>
          <w:szCs w:val="18"/>
        </w:rPr>
        <w:t>typename</w:t>
      </w:r>
      <w:proofErr w:type="spellEnd"/>
      <w:r w:rsidR="002B46BC" w:rsidRPr="002B46BC">
        <w:rPr>
          <w:rStyle w:val="Code"/>
          <w:sz w:val="18"/>
          <w:szCs w:val="18"/>
        </w:rPr>
        <w:t xml:space="preserve"> allocator&lt;T&gt;::pointer</w:t>
      </w:r>
      <w:r w:rsidRPr="00B96FB6">
        <w:rPr>
          <w:rStyle w:val="Code"/>
          <w:sz w:val="18"/>
          <w:szCs w:val="18"/>
        </w:rPr>
        <w:t xml:space="preserve"> allocator&lt;T&gt;::allocate(</w:t>
      </w:r>
      <w:proofErr w:type="spellStart"/>
      <w:r w:rsidRPr="00B96FB6">
        <w:rPr>
          <w:rStyle w:val="Code"/>
          <w:sz w:val="18"/>
          <w:szCs w:val="18"/>
        </w:rPr>
        <w:t>size_type</w:t>
      </w:r>
      <w:proofErr w:type="spellEnd"/>
      <w:r w:rsidRPr="00B96FB6">
        <w:rPr>
          <w:rStyle w:val="Code"/>
          <w:sz w:val="18"/>
          <w:szCs w:val="18"/>
        </w:rPr>
        <w:t xml:space="preserve"> n, allocat</w:t>
      </w:r>
      <w:r w:rsidR="008B3B44">
        <w:rPr>
          <w:rStyle w:val="Code"/>
          <w:sz w:val="18"/>
          <w:szCs w:val="18"/>
        </w:rPr>
        <w:t>or&lt;void&gt;::</w:t>
      </w:r>
      <w:proofErr w:type="spellStart"/>
      <w:r w:rsidR="008B3B44">
        <w:rPr>
          <w:rStyle w:val="Code"/>
          <w:sz w:val="18"/>
          <w:szCs w:val="18"/>
        </w:rPr>
        <w:t>const_pointer</w:t>
      </w:r>
      <w:proofErr w:type="spellEnd"/>
      <w:r w:rsidR="008B3B44">
        <w:rPr>
          <w:rStyle w:val="Code"/>
          <w:sz w:val="18"/>
          <w:szCs w:val="18"/>
        </w:rPr>
        <w:t xml:space="preserve"> hint</w:t>
      </w:r>
      <w:r w:rsidR="00AD0E6D">
        <w:rPr>
          <w:rStyle w:val="Code"/>
          <w:sz w:val="18"/>
          <w:szCs w:val="18"/>
        </w:rPr>
        <w:t xml:space="preserve">, </w:t>
      </w:r>
      <w:proofErr w:type="spellStart"/>
      <w:r w:rsidR="00AD0E6D">
        <w:rPr>
          <w:rStyle w:val="Code"/>
          <w:sz w:val="18"/>
          <w:szCs w:val="18"/>
        </w:rPr>
        <w:t>bool</w:t>
      </w:r>
      <w:proofErr w:type="spellEnd"/>
      <w:r w:rsidR="00AD0E6D">
        <w:rPr>
          <w:rStyle w:val="Code"/>
          <w:sz w:val="18"/>
          <w:szCs w:val="18"/>
        </w:rPr>
        <w:t xml:space="preserve"> </w:t>
      </w:r>
      <w:proofErr w:type="spellStart"/>
      <w:r w:rsidR="00AD0E6D">
        <w:rPr>
          <w:rStyle w:val="Code"/>
          <w:sz w:val="18"/>
          <w:szCs w:val="18"/>
        </w:rPr>
        <w:t>zerobits</w:t>
      </w:r>
      <w:proofErr w:type="spellEnd"/>
      <w:r w:rsidRPr="00B96FB6">
        <w:rPr>
          <w:rStyle w:val="Code"/>
          <w:sz w:val="18"/>
          <w:szCs w:val="18"/>
        </w:rPr>
        <w:t>)</w:t>
      </w:r>
      <w:r w:rsidRPr="00B96FB6">
        <w:rPr>
          <w:rStyle w:val="Code"/>
          <w:sz w:val="18"/>
          <w:szCs w:val="18"/>
        </w:rPr>
        <w:br/>
        <w:t>{</w:t>
      </w:r>
      <w:r w:rsidRPr="00B96FB6">
        <w:rPr>
          <w:rStyle w:val="Code"/>
          <w:sz w:val="18"/>
          <w:szCs w:val="18"/>
        </w:rPr>
        <w:br/>
        <w:t xml:space="preserve"> </w:t>
      </w:r>
      <w:r w:rsidR="008B3B44">
        <w:rPr>
          <w:rStyle w:val="Code"/>
          <w:sz w:val="18"/>
          <w:szCs w:val="18"/>
        </w:rPr>
        <w:t xml:space="preserve"> pointer</w:t>
      </w:r>
      <w:r w:rsidRPr="00B96FB6">
        <w:rPr>
          <w:rStyle w:val="Code"/>
          <w:sz w:val="18"/>
          <w:szCs w:val="18"/>
        </w:rPr>
        <w:t xml:space="preserve"> ret;</w:t>
      </w:r>
      <w:r>
        <w:rPr>
          <w:rStyle w:val="Code"/>
          <w:sz w:val="18"/>
          <w:szCs w:val="18"/>
        </w:rPr>
        <w:br/>
        <w:t xml:space="preserve">  </w:t>
      </w:r>
      <w:proofErr w:type="spellStart"/>
      <w:r>
        <w:rPr>
          <w:rStyle w:val="Code"/>
          <w:sz w:val="18"/>
          <w:szCs w:val="18"/>
        </w:rPr>
        <w:t>size_t</w:t>
      </w:r>
      <w:proofErr w:type="spellEnd"/>
      <w:r>
        <w:rPr>
          <w:rStyle w:val="Code"/>
          <w:sz w:val="18"/>
          <w:szCs w:val="18"/>
        </w:rPr>
        <w:t xml:space="preserve"> </w:t>
      </w:r>
      <w:proofErr w:type="spellStart"/>
      <w:r>
        <w:rPr>
          <w:rStyle w:val="Code"/>
          <w:sz w:val="18"/>
          <w:szCs w:val="18"/>
        </w:rPr>
        <w:t>nbytes</w:t>
      </w:r>
      <w:proofErr w:type="spellEnd"/>
      <w:r>
        <w:rPr>
          <w:rStyle w:val="Code"/>
          <w:sz w:val="18"/>
          <w:szCs w:val="18"/>
        </w:rPr>
        <w:t xml:space="preserve"> = n*</w:t>
      </w:r>
      <w:proofErr w:type="spellStart"/>
      <w:r>
        <w:rPr>
          <w:rStyle w:val="Code"/>
          <w:sz w:val="18"/>
          <w:szCs w:val="18"/>
        </w:rPr>
        <w:t>sizeof</w:t>
      </w:r>
      <w:proofErr w:type="spellEnd"/>
      <w:r>
        <w:rPr>
          <w:rStyle w:val="Code"/>
          <w:sz w:val="18"/>
          <w:szCs w:val="18"/>
        </w:rPr>
        <w:t>(T);</w:t>
      </w:r>
      <w:r w:rsidR="00AD0E6D">
        <w:rPr>
          <w:rStyle w:val="Code"/>
          <w:sz w:val="18"/>
          <w:szCs w:val="18"/>
        </w:rPr>
        <w:br/>
        <w:t xml:space="preserve">  </w:t>
      </w:r>
      <w:proofErr w:type="spellStart"/>
      <w:r w:rsidR="00AD0E6D">
        <w:rPr>
          <w:rStyle w:val="Code"/>
          <w:sz w:val="18"/>
          <w:szCs w:val="18"/>
        </w:rPr>
        <w:t>uintmax_t</w:t>
      </w:r>
      <w:proofErr w:type="spellEnd"/>
      <w:r w:rsidR="00AD0E6D">
        <w:rPr>
          <w:rStyle w:val="Code"/>
          <w:sz w:val="18"/>
          <w:szCs w:val="18"/>
        </w:rPr>
        <w:t xml:space="preserve"> flags = </w:t>
      </w:r>
      <w:proofErr w:type="spellStart"/>
      <w:r w:rsidR="00AD0E6D">
        <w:rPr>
          <w:rStyle w:val="Code"/>
          <w:sz w:val="18"/>
          <w:szCs w:val="18"/>
        </w:rPr>
        <w:t>zerobits</w:t>
      </w:r>
      <w:proofErr w:type="spellEnd"/>
      <w:r w:rsidR="00AD0E6D">
        <w:rPr>
          <w:rStyle w:val="Code"/>
          <w:sz w:val="18"/>
          <w:szCs w:val="18"/>
        </w:rPr>
        <w:t xml:space="preserve"> ? M2_ZERO_MEMORY</w:t>
      </w:r>
      <w:r w:rsidR="00DE4276">
        <w:rPr>
          <w:rStyle w:val="Code"/>
          <w:sz w:val="18"/>
          <w:szCs w:val="18"/>
        </w:rPr>
        <w:t xml:space="preserve"> : 0</w:t>
      </w:r>
      <w:r w:rsidR="00AD0E6D">
        <w:rPr>
          <w:rStyle w:val="Code"/>
          <w:sz w:val="18"/>
          <w:szCs w:val="18"/>
        </w:rPr>
        <w:t>;</w:t>
      </w:r>
      <w:r w:rsidR="00AD0E6D">
        <w:rPr>
          <w:rStyle w:val="Code"/>
          <w:sz w:val="18"/>
          <w:szCs w:val="18"/>
        </w:rPr>
        <w:br/>
        <w:t xml:space="preserve">  if(n&gt;1 &amp;&amp; </w:t>
      </w:r>
      <w:proofErr w:type="spellStart"/>
      <w:r w:rsidR="00AD0E6D">
        <w:rPr>
          <w:rStyle w:val="Code"/>
          <w:sz w:val="18"/>
          <w:szCs w:val="18"/>
        </w:rPr>
        <w:t>nbytes</w:t>
      </w:r>
      <w:proofErr w:type="spellEnd"/>
      <w:r w:rsidR="00AD0E6D">
        <w:rPr>
          <w:rStyle w:val="Code"/>
          <w:sz w:val="18"/>
          <w:szCs w:val="18"/>
        </w:rPr>
        <w:t>&gt;(128*1024*(9-sizeof(void *)))) flags|=M2_RESERVE_MULT(</w:t>
      </w:r>
      <w:proofErr w:type="spellStart"/>
      <w:r w:rsidR="00AD0E6D">
        <w:rPr>
          <w:rStyle w:val="Code"/>
          <w:sz w:val="18"/>
          <w:szCs w:val="18"/>
        </w:rPr>
        <w:t>sizeof</w:t>
      </w:r>
      <w:proofErr w:type="spellEnd"/>
      <w:r w:rsidR="00AD0E6D">
        <w:rPr>
          <w:rStyle w:val="Code"/>
          <w:sz w:val="18"/>
          <w:szCs w:val="18"/>
        </w:rPr>
        <w:t>(void *));</w:t>
      </w:r>
      <w:r>
        <w:rPr>
          <w:rStyle w:val="Code"/>
          <w:sz w:val="18"/>
          <w:szCs w:val="18"/>
        </w:rPr>
        <w:br/>
        <w:t xml:space="preserve">  if(!(ret=malloc2(</w:t>
      </w:r>
      <w:proofErr w:type="spellStart"/>
      <w:r>
        <w:rPr>
          <w:rStyle w:val="Code"/>
          <w:sz w:val="18"/>
          <w:szCs w:val="18"/>
        </w:rPr>
        <w:t>nbytes</w:t>
      </w:r>
      <w:proofErr w:type="spellEnd"/>
      <w:r w:rsidRPr="00B96FB6">
        <w:rPr>
          <w:rStyle w:val="Code"/>
          <w:sz w:val="18"/>
          <w:szCs w:val="18"/>
        </w:rPr>
        <w:t xml:space="preserve">, </w:t>
      </w:r>
      <w:proofErr w:type="spellStart"/>
      <w:r w:rsidRPr="00B96FB6">
        <w:rPr>
          <w:rStyle w:val="Code"/>
          <w:sz w:val="18"/>
          <w:szCs w:val="18"/>
        </w:rPr>
        <w:t>alignof</w:t>
      </w:r>
      <w:proofErr w:type="spellEnd"/>
      <w:r w:rsidRPr="00B96FB6">
        <w:rPr>
          <w:rStyle w:val="Code"/>
          <w:sz w:val="18"/>
          <w:szCs w:val="18"/>
        </w:rPr>
        <w:t>(T),</w:t>
      </w:r>
      <w:r w:rsidR="00AD0E6D">
        <w:rPr>
          <w:rStyle w:val="Code"/>
          <w:sz w:val="18"/>
          <w:szCs w:val="18"/>
        </w:rPr>
        <w:t xml:space="preserve"> flags</w:t>
      </w:r>
      <w:r>
        <w:rPr>
          <w:rStyle w:val="Code"/>
          <w:sz w:val="18"/>
          <w:szCs w:val="18"/>
        </w:rPr>
        <w:t xml:space="preserve">))) throw </w:t>
      </w:r>
      <w:proofErr w:type="spellStart"/>
      <w:r>
        <w:rPr>
          <w:rStyle w:val="Code"/>
          <w:sz w:val="18"/>
          <w:szCs w:val="18"/>
        </w:rPr>
        <w:t>bad_alloc</w:t>
      </w:r>
      <w:proofErr w:type="spellEnd"/>
      <w:r>
        <w:rPr>
          <w:rStyle w:val="Code"/>
          <w:sz w:val="18"/>
          <w:szCs w:val="18"/>
        </w:rPr>
        <w:t>();</w:t>
      </w:r>
      <w:r>
        <w:rPr>
          <w:rStyle w:val="Code"/>
          <w:sz w:val="18"/>
          <w:szCs w:val="18"/>
        </w:rPr>
        <w:br/>
        <w:t xml:space="preserve">  return ret;</w:t>
      </w:r>
      <w:r>
        <w:rPr>
          <w:rStyle w:val="Code"/>
          <w:sz w:val="18"/>
          <w:szCs w:val="18"/>
        </w:rPr>
        <w:br/>
        <w:t>}</w:t>
      </w:r>
    </w:p>
    <w:p w:rsidR="007B50F1" w:rsidRDefault="007B50F1" w:rsidP="00B96FB6">
      <w:pPr>
        <w:jc w:val="left"/>
        <w:rPr>
          <w:rStyle w:val="Code"/>
          <w:sz w:val="18"/>
          <w:szCs w:val="18"/>
        </w:rPr>
      </w:pPr>
      <w:r>
        <w:rPr>
          <w:rStyle w:val="Code"/>
          <w:sz w:val="18"/>
          <w:szCs w:val="18"/>
        </w:rPr>
        <w:t xml:space="preserve">template&lt;class T&gt; </w:t>
      </w:r>
      <w:proofErr w:type="spellStart"/>
      <w:r w:rsidR="002B46BC" w:rsidRPr="002B46BC">
        <w:rPr>
          <w:rStyle w:val="Code"/>
          <w:sz w:val="18"/>
          <w:szCs w:val="18"/>
        </w:rPr>
        <w:t>typename</w:t>
      </w:r>
      <w:proofErr w:type="spellEnd"/>
      <w:r w:rsidR="002B46BC" w:rsidRPr="002B46BC">
        <w:rPr>
          <w:rStyle w:val="Code"/>
          <w:sz w:val="18"/>
          <w:szCs w:val="18"/>
        </w:rPr>
        <w:t xml:space="preserve"> allocator&lt;T&gt;::pointer</w:t>
      </w:r>
      <w:r w:rsidRPr="007B50F1">
        <w:rPr>
          <w:rStyle w:val="Code"/>
          <w:sz w:val="18"/>
          <w:szCs w:val="18"/>
        </w:rPr>
        <w:t xml:space="preserve">* </w:t>
      </w:r>
      <w:r>
        <w:rPr>
          <w:rStyle w:val="Code"/>
          <w:sz w:val="18"/>
          <w:szCs w:val="18"/>
        </w:rPr>
        <w:t>allocator&lt;T&gt;::</w:t>
      </w:r>
      <w:r w:rsidRPr="007B50F1">
        <w:rPr>
          <w:rStyle w:val="Code"/>
          <w:sz w:val="18"/>
          <w:szCs w:val="18"/>
        </w:rPr>
        <w:t xml:space="preserve">allocate(pointer </w:t>
      </w:r>
      <w:proofErr w:type="spellStart"/>
      <w:r w:rsidRPr="007B50F1">
        <w:rPr>
          <w:rStyle w:val="Code"/>
          <w:sz w:val="18"/>
          <w:szCs w:val="18"/>
        </w:rPr>
        <w:t>ps</w:t>
      </w:r>
      <w:proofErr w:type="spellEnd"/>
      <w:r w:rsidRPr="007B50F1">
        <w:rPr>
          <w:rStyle w:val="Code"/>
          <w:sz w:val="18"/>
          <w:szCs w:val="18"/>
        </w:rPr>
        <w:t xml:space="preserve">[], </w:t>
      </w:r>
      <w:proofErr w:type="spellStart"/>
      <w:r w:rsidRPr="007B50F1">
        <w:rPr>
          <w:rStyle w:val="Code"/>
          <w:sz w:val="18"/>
          <w:szCs w:val="18"/>
        </w:rPr>
        <w:t>size_type</w:t>
      </w:r>
      <w:proofErr w:type="spellEnd"/>
      <w:r w:rsidRPr="007B50F1">
        <w:rPr>
          <w:rStyle w:val="Code"/>
          <w:sz w:val="18"/>
          <w:szCs w:val="18"/>
        </w:rPr>
        <w:t xml:space="preserve"> ns[], </w:t>
      </w:r>
      <w:proofErr w:type="spellStart"/>
      <w:r w:rsidRPr="007B50F1">
        <w:rPr>
          <w:rStyle w:val="Code"/>
          <w:sz w:val="18"/>
          <w:szCs w:val="18"/>
        </w:rPr>
        <w:t>size_type</w:t>
      </w:r>
      <w:proofErr w:type="spellEnd"/>
      <w:r w:rsidRPr="007B50F1">
        <w:rPr>
          <w:rStyle w:val="Code"/>
          <w:sz w:val="18"/>
          <w:szCs w:val="18"/>
        </w:rPr>
        <w:t xml:space="preserve"> </w:t>
      </w:r>
      <w:proofErr w:type="spellStart"/>
      <w:r w:rsidRPr="007B50F1">
        <w:rPr>
          <w:rStyle w:val="Code"/>
          <w:sz w:val="18"/>
          <w:szCs w:val="18"/>
        </w:rPr>
        <w:t>n_elems</w:t>
      </w:r>
      <w:proofErr w:type="spellEnd"/>
      <w:r w:rsidRPr="007B50F1">
        <w:rPr>
          <w:rStyle w:val="Code"/>
          <w:sz w:val="18"/>
          <w:szCs w:val="18"/>
        </w:rPr>
        <w:t>, allocat</w:t>
      </w:r>
      <w:r>
        <w:rPr>
          <w:rStyle w:val="Code"/>
          <w:sz w:val="18"/>
          <w:szCs w:val="18"/>
        </w:rPr>
        <w:t>or&lt;void&gt;::</w:t>
      </w:r>
      <w:proofErr w:type="spellStart"/>
      <w:r>
        <w:rPr>
          <w:rStyle w:val="Code"/>
          <w:sz w:val="18"/>
          <w:szCs w:val="18"/>
        </w:rPr>
        <w:t>const_pointer</w:t>
      </w:r>
      <w:proofErr w:type="spellEnd"/>
      <w:r>
        <w:rPr>
          <w:rStyle w:val="Code"/>
          <w:sz w:val="18"/>
          <w:szCs w:val="18"/>
        </w:rPr>
        <w:t xml:space="preserve"> hint</w:t>
      </w:r>
      <w:r w:rsidR="00AD0E6D">
        <w:rPr>
          <w:rStyle w:val="Code"/>
          <w:sz w:val="18"/>
          <w:szCs w:val="18"/>
        </w:rPr>
        <w:t xml:space="preserve">, </w:t>
      </w:r>
      <w:proofErr w:type="spellStart"/>
      <w:r w:rsidR="00AD0E6D">
        <w:rPr>
          <w:rStyle w:val="Code"/>
          <w:sz w:val="18"/>
          <w:szCs w:val="18"/>
        </w:rPr>
        <w:t>bool</w:t>
      </w:r>
      <w:proofErr w:type="spellEnd"/>
      <w:r w:rsidR="00AD0E6D">
        <w:rPr>
          <w:rStyle w:val="Code"/>
          <w:sz w:val="18"/>
          <w:szCs w:val="18"/>
        </w:rPr>
        <w:t xml:space="preserve"> </w:t>
      </w:r>
      <w:proofErr w:type="spellStart"/>
      <w:r w:rsidR="00AD0E6D">
        <w:rPr>
          <w:rStyle w:val="Code"/>
          <w:sz w:val="18"/>
          <w:szCs w:val="18"/>
        </w:rPr>
        <w:t>zerobits</w:t>
      </w:r>
      <w:proofErr w:type="spellEnd"/>
      <w:r>
        <w:rPr>
          <w:rStyle w:val="Code"/>
          <w:sz w:val="18"/>
          <w:szCs w:val="18"/>
        </w:rPr>
        <w:t>)</w:t>
      </w:r>
      <w:r>
        <w:rPr>
          <w:rStyle w:val="Code"/>
          <w:sz w:val="18"/>
          <w:szCs w:val="18"/>
        </w:rPr>
        <w:br/>
        <w:t>{</w:t>
      </w:r>
      <w:r>
        <w:rPr>
          <w:rStyle w:val="Code"/>
          <w:sz w:val="18"/>
          <w:szCs w:val="18"/>
        </w:rPr>
        <w:br/>
        <w:t xml:space="preserve">  pointer* ret;</w:t>
      </w:r>
      <w:r>
        <w:rPr>
          <w:rStyle w:val="Code"/>
          <w:sz w:val="18"/>
          <w:szCs w:val="18"/>
        </w:rPr>
        <w:br/>
        <w:t xml:space="preserve">  if(!(ret=</w:t>
      </w:r>
      <w:proofErr w:type="spellStart"/>
      <w:r>
        <w:rPr>
          <w:rStyle w:val="Code"/>
          <w:sz w:val="18"/>
          <w:szCs w:val="18"/>
        </w:rPr>
        <w:t>indepen</w:t>
      </w:r>
      <w:r w:rsidR="00AD0E6D">
        <w:rPr>
          <w:rStyle w:val="Code"/>
          <w:sz w:val="18"/>
          <w:szCs w:val="18"/>
        </w:rPr>
        <w:t>dent_comalloc</w:t>
      </w:r>
      <w:proofErr w:type="spellEnd"/>
      <w:r w:rsidR="00AD0E6D">
        <w:rPr>
          <w:rStyle w:val="Code"/>
          <w:sz w:val="18"/>
          <w:szCs w:val="18"/>
        </w:rPr>
        <w:t>(</w:t>
      </w:r>
      <w:proofErr w:type="spellStart"/>
      <w:r w:rsidR="00AD0E6D">
        <w:rPr>
          <w:rStyle w:val="Code"/>
          <w:sz w:val="18"/>
          <w:szCs w:val="18"/>
        </w:rPr>
        <w:t>ps</w:t>
      </w:r>
      <w:proofErr w:type="spellEnd"/>
      <w:r w:rsidR="00AD0E6D">
        <w:rPr>
          <w:rStyle w:val="Code"/>
          <w:sz w:val="18"/>
          <w:szCs w:val="18"/>
        </w:rPr>
        <w:t xml:space="preserve">, ns, </w:t>
      </w:r>
      <w:proofErr w:type="spellStart"/>
      <w:r w:rsidR="00AD0E6D">
        <w:rPr>
          <w:rStyle w:val="Code"/>
          <w:sz w:val="18"/>
          <w:szCs w:val="18"/>
        </w:rPr>
        <w:t>n_elems</w:t>
      </w:r>
      <w:proofErr w:type="spellEnd"/>
      <w:r w:rsidR="00AD0E6D">
        <w:rPr>
          <w:rStyle w:val="Code"/>
          <w:sz w:val="18"/>
          <w:szCs w:val="18"/>
        </w:rPr>
        <w:t xml:space="preserve">, </w:t>
      </w:r>
      <w:proofErr w:type="spellStart"/>
      <w:r w:rsidR="00AD0E6D">
        <w:rPr>
          <w:rStyle w:val="Code"/>
          <w:sz w:val="18"/>
          <w:szCs w:val="18"/>
        </w:rPr>
        <w:t>zerobits</w:t>
      </w:r>
      <w:proofErr w:type="spellEnd"/>
      <w:r w:rsidR="00AD0E6D">
        <w:rPr>
          <w:rStyle w:val="Code"/>
          <w:sz w:val="18"/>
          <w:szCs w:val="18"/>
        </w:rPr>
        <w:t xml:space="preserve"> ? M2_ZERO_</w:t>
      </w:r>
      <w:proofErr w:type="gramStart"/>
      <w:r w:rsidR="00AD0E6D">
        <w:rPr>
          <w:rStyle w:val="Code"/>
          <w:sz w:val="18"/>
          <w:szCs w:val="18"/>
        </w:rPr>
        <w:t>MEMORY :</w:t>
      </w:r>
      <w:proofErr w:type="gramEnd"/>
      <w:r w:rsidR="00AD0E6D">
        <w:rPr>
          <w:rStyle w:val="Code"/>
          <w:sz w:val="18"/>
          <w:szCs w:val="18"/>
        </w:rPr>
        <w:t xml:space="preserve"> 0</w:t>
      </w:r>
      <w:r>
        <w:rPr>
          <w:rStyle w:val="Code"/>
          <w:sz w:val="18"/>
          <w:szCs w:val="18"/>
        </w:rPr>
        <w:t xml:space="preserve">))) throw </w:t>
      </w:r>
      <w:proofErr w:type="spellStart"/>
      <w:r>
        <w:rPr>
          <w:rStyle w:val="Code"/>
          <w:sz w:val="18"/>
          <w:szCs w:val="18"/>
        </w:rPr>
        <w:t>bad_alloc</w:t>
      </w:r>
      <w:proofErr w:type="spellEnd"/>
      <w:r>
        <w:rPr>
          <w:rStyle w:val="Code"/>
          <w:sz w:val="18"/>
          <w:szCs w:val="18"/>
        </w:rPr>
        <w:t>();</w:t>
      </w:r>
      <w:r>
        <w:rPr>
          <w:rStyle w:val="Code"/>
          <w:sz w:val="18"/>
          <w:szCs w:val="18"/>
        </w:rPr>
        <w:br/>
        <w:t xml:space="preserve">  return ret;</w:t>
      </w:r>
      <w:r>
        <w:rPr>
          <w:rStyle w:val="Code"/>
          <w:sz w:val="18"/>
          <w:szCs w:val="18"/>
        </w:rPr>
        <w:br/>
        <w:t>}</w:t>
      </w:r>
    </w:p>
    <w:p w:rsidR="008B3B44" w:rsidRDefault="008B3B44" w:rsidP="00B96FB6">
      <w:pPr>
        <w:jc w:val="left"/>
        <w:rPr>
          <w:rStyle w:val="Code"/>
          <w:sz w:val="18"/>
          <w:szCs w:val="18"/>
        </w:rPr>
      </w:pPr>
      <w:r>
        <w:rPr>
          <w:rStyle w:val="Code"/>
          <w:sz w:val="18"/>
          <w:szCs w:val="18"/>
        </w:rPr>
        <w:t xml:space="preserve">template&lt;class T&gt; </w:t>
      </w:r>
      <w:proofErr w:type="spellStart"/>
      <w:r w:rsidR="002B46BC" w:rsidRPr="002B46BC">
        <w:rPr>
          <w:rStyle w:val="Code"/>
          <w:sz w:val="18"/>
          <w:szCs w:val="18"/>
        </w:rPr>
        <w:t>typename</w:t>
      </w:r>
      <w:proofErr w:type="spellEnd"/>
      <w:r w:rsidR="002B46BC" w:rsidRPr="002B46BC">
        <w:rPr>
          <w:rStyle w:val="Code"/>
          <w:sz w:val="18"/>
          <w:szCs w:val="18"/>
        </w:rPr>
        <w:t xml:space="preserve"> allocator&lt;T&gt;::pointer</w:t>
      </w:r>
      <w:r>
        <w:rPr>
          <w:rStyle w:val="Code"/>
          <w:sz w:val="18"/>
          <w:szCs w:val="18"/>
        </w:rPr>
        <w:t xml:space="preserve"> allocator&lt;T&gt;::reallocate(</w:t>
      </w:r>
      <w:r w:rsidRPr="008B3B44">
        <w:rPr>
          <w:rStyle w:val="Code"/>
          <w:sz w:val="18"/>
          <w:szCs w:val="18"/>
        </w:rPr>
        <w:t xml:space="preserve">pointer p, </w:t>
      </w:r>
      <w:proofErr w:type="spellStart"/>
      <w:r w:rsidRPr="008B3B44">
        <w:rPr>
          <w:rStyle w:val="Code"/>
          <w:sz w:val="18"/>
          <w:szCs w:val="18"/>
        </w:rPr>
        <w:t>size_type</w:t>
      </w:r>
      <w:proofErr w:type="spellEnd"/>
      <w:r w:rsidRPr="008B3B44">
        <w:rPr>
          <w:rStyle w:val="Code"/>
          <w:sz w:val="18"/>
          <w:szCs w:val="18"/>
        </w:rPr>
        <w:t xml:space="preserve"> </w:t>
      </w:r>
      <w:proofErr w:type="spellStart"/>
      <w:r w:rsidRPr="008B3B44">
        <w:rPr>
          <w:rStyle w:val="Code"/>
          <w:sz w:val="18"/>
          <w:szCs w:val="18"/>
        </w:rPr>
        <w:t>old_n</w:t>
      </w:r>
      <w:proofErr w:type="spellEnd"/>
      <w:r w:rsidRPr="008B3B44">
        <w:rPr>
          <w:rStyle w:val="Code"/>
          <w:sz w:val="18"/>
          <w:szCs w:val="18"/>
        </w:rPr>
        <w:t xml:space="preserve">, </w:t>
      </w:r>
      <w:proofErr w:type="spellStart"/>
      <w:r w:rsidRPr="008B3B44">
        <w:rPr>
          <w:rStyle w:val="Code"/>
          <w:sz w:val="18"/>
          <w:szCs w:val="18"/>
        </w:rPr>
        <w:t>size_type</w:t>
      </w:r>
      <w:proofErr w:type="spellEnd"/>
      <w:r w:rsidRPr="008B3B44">
        <w:rPr>
          <w:rStyle w:val="Code"/>
          <w:sz w:val="18"/>
          <w:szCs w:val="18"/>
        </w:rPr>
        <w:t xml:space="preserve"> </w:t>
      </w:r>
      <w:proofErr w:type="spellStart"/>
      <w:r w:rsidRPr="008B3B44">
        <w:rPr>
          <w:rStyle w:val="Code"/>
          <w:sz w:val="18"/>
          <w:szCs w:val="18"/>
        </w:rPr>
        <w:t>new_n</w:t>
      </w:r>
      <w:proofErr w:type="spellEnd"/>
      <w:r w:rsidRPr="008B3B44">
        <w:rPr>
          <w:rStyle w:val="Code"/>
          <w:sz w:val="18"/>
          <w:szCs w:val="18"/>
        </w:rPr>
        <w:t xml:space="preserve">, </w:t>
      </w:r>
      <w:proofErr w:type="spellStart"/>
      <w:r w:rsidRPr="008B3B44">
        <w:rPr>
          <w:rStyle w:val="Code"/>
          <w:sz w:val="18"/>
          <w:szCs w:val="18"/>
        </w:rPr>
        <w:t>bool</w:t>
      </w:r>
      <w:proofErr w:type="spellEnd"/>
      <w:r w:rsidRPr="008B3B44">
        <w:rPr>
          <w:rStyle w:val="Code"/>
          <w:sz w:val="18"/>
          <w:szCs w:val="18"/>
        </w:rPr>
        <w:t xml:space="preserve"> </w:t>
      </w:r>
      <w:proofErr w:type="spellStart"/>
      <w:r w:rsidRPr="008B3B44">
        <w:rPr>
          <w:rStyle w:val="Code"/>
          <w:sz w:val="18"/>
          <w:szCs w:val="18"/>
        </w:rPr>
        <w:t>mayRelocate</w:t>
      </w:r>
      <w:proofErr w:type="spellEnd"/>
      <w:r w:rsidRPr="008B3B44">
        <w:rPr>
          <w:rStyle w:val="Code"/>
          <w:sz w:val="18"/>
          <w:szCs w:val="18"/>
        </w:rPr>
        <w:t>, allocat</w:t>
      </w:r>
      <w:r>
        <w:rPr>
          <w:rStyle w:val="Code"/>
          <w:sz w:val="18"/>
          <w:szCs w:val="18"/>
        </w:rPr>
        <w:t>or&lt;void&gt;::</w:t>
      </w:r>
      <w:proofErr w:type="spellStart"/>
      <w:r>
        <w:rPr>
          <w:rStyle w:val="Code"/>
          <w:sz w:val="18"/>
          <w:szCs w:val="18"/>
        </w:rPr>
        <w:t>const_pointer</w:t>
      </w:r>
      <w:proofErr w:type="spellEnd"/>
      <w:r>
        <w:rPr>
          <w:rStyle w:val="Code"/>
          <w:sz w:val="18"/>
          <w:szCs w:val="18"/>
        </w:rPr>
        <w:t xml:space="preserve"> hint</w:t>
      </w:r>
      <w:r w:rsidR="00AD0E6D">
        <w:rPr>
          <w:rStyle w:val="Code"/>
          <w:sz w:val="18"/>
          <w:szCs w:val="18"/>
        </w:rPr>
        <w:t xml:space="preserve">, </w:t>
      </w:r>
      <w:proofErr w:type="spellStart"/>
      <w:r w:rsidR="00AD0E6D">
        <w:rPr>
          <w:rStyle w:val="Code"/>
          <w:sz w:val="18"/>
          <w:szCs w:val="18"/>
        </w:rPr>
        <w:t>bool</w:t>
      </w:r>
      <w:proofErr w:type="spellEnd"/>
      <w:r w:rsidR="00AD0E6D">
        <w:rPr>
          <w:rStyle w:val="Code"/>
          <w:sz w:val="18"/>
          <w:szCs w:val="18"/>
        </w:rPr>
        <w:t xml:space="preserve"> </w:t>
      </w:r>
      <w:proofErr w:type="spellStart"/>
      <w:r w:rsidR="00AD0E6D">
        <w:rPr>
          <w:rStyle w:val="Code"/>
          <w:sz w:val="18"/>
          <w:szCs w:val="18"/>
        </w:rPr>
        <w:t>zerobits</w:t>
      </w:r>
      <w:proofErr w:type="spellEnd"/>
      <w:r>
        <w:rPr>
          <w:rStyle w:val="Code"/>
          <w:sz w:val="18"/>
          <w:szCs w:val="18"/>
        </w:rPr>
        <w:t>)</w:t>
      </w:r>
      <w:r>
        <w:rPr>
          <w:rStyle w:val="Code"/>
          <w:sz w:val="18"/>
          <w:szCs w:val="18"/>
        </w:rPr>
        <w:br/>
      </w:r>
      <w:r>
        <w:rPr>
          <w:rStyle w:val="Code"/>
          <w:sz w:val="18"/>
          <w:szCs w:val="18"/>
        </w:rPr>
        <w:lastRenderedPageBreak/>
        <w:t>{</w:t>
      </w:r>
      <w:r>
        <w:rPr>
          <w:rStyle w:val="Code"/>
          <w:sz w:val="18"/>
          <w:szCs w:val="18"/>
        </w:rPr>
        <w:br/>
        <w:t xml:space="preserve">  pointer ret;</w:t>
      </w:r>
      <w:r>
        <w:rPr>
          <w:rStyle w:val="Code"/>
          <w:sz w:val="18"/>
          <w:szCs w:val="18"/>
        </w:rPr>
        <w:br/>
        <w:t xml:space="preserve">  </w:t>
      </w:r>
      <w:proofErr w:type="spellStart"/>
      <w:r>
        <w:rPr>
          <w:rStyle w:val="Code"/>
          <w:sz w:val="18"/>
          <w:szCs w:val="18"/>
        </w:rPr>
        <w:t>size_t</w:t>
      </w:r>
      <w:proofErr w:type="spellEnd"/>
      <w:r>
        <w:rPr>
          <w:rStyle w:val="Code"/>
          <w:sz w:val="18"/>
          <w:szCs w:val="18"/>
        </w:rPr>
        <w:t xml:space="preserve"> </w:t>
      </w:r>
      <w:proofErr w:type="spellStart"/>
      <w:r>
        <w:rPr>
          <w:rStyle w:val="Code"/>
          <w:sz w:val="18"/>
          <w:szCs w:val="18"/>
        </w:rPr>
        <w:t>newbytes</w:t>
      </w:r>
      <w:proofErr w:type="spellEnd"/>
      <w:r>
        <w:rPr>
          <w:rStyle w:val="Code"/>
          <w:sz w:val="18"/>
          <w:szCs w:val="18"/>
        </w:rPr>
        <w:t xml:space="preserve"> = </w:t>
      </w:r>
      <w:proofErr w:type="spellStart"/>
      <w:r>
        <w:rPr>
          <w:rStyle w:val="Code"/>
          <w:sz w:val="18"/>
          <w:szCs w:val="18"/>
        </w:rPr>
        <w:t>new_n</w:t>
      </w:r>
      <w:proofErr w:type="spellEnd"/>
      <w:r>
        <w:rPr>
          <w:rStyle w:val="Code"/>
          <w:sz w:val="18"/>
          <w:szCs w:val="18"/>
        </w:rPr>
        <w:t>*</w:t>
      </w:r>
      <w:proofErr w:type="spellStart"/>
      <w:r>
        <w:rPr>
          <w:rStyle w:val="Code"/>
          <w:sz w:val="18"/>
          <w:szCs w:val="18"/>
        </w:rPr>
        <w:t>sizeof</w:t>
      </w:r>
      <w:proofErr w:type="spellEnd"/>
      <w:r>
        <w:rPr>
          <w:rStyle w:val="Code"/>
          <w:sz w:val="18"/>
          <w:szCs w:val="18"/>
        </w:rPr>
        <w:t>(T);</w:t>
      </w:r>
      <w:r w:rsidR="008C40EB">
        <w:rPr>
          <w:rStyle w:val="Code"/>
          <w:sz w:val="18"/>
          <w:szCs w:val="18"/>
        </w:rPr>
        <w:br/>
        <w:t xml:space="preserve">  </w:t>
      </w:r>
      <w:proofErr w:type="spellStart"/>
      <w:r w:rsidR="008C40EB" w:rsidRPr="008C40EB">
        <w:rPr>
          <w:rStyle w:val="Code"/>
          <w:sz w:val="18"/>
          <w:szCs w:val="18"/>
        </w:rPr>
        <w:t>uintmax_t</w:t>
      </w:r>
      <w:proofErr w:type="spellEnd"/>
      <w:r w:rsidR="008C40EB" w:rsidRPr="008C40EB">
        <w:rPr>
          <w:rStyle w:val="Code"/>
          <w:sz w:val="18"/>
          <w:szCs w:val="18"/>
        </w:rPr>
        <w:t xml:space="preserve"> flags</w:t>
      </w:r>
      <w:r w:rsidR="008C40EB">
        <w:rPr>
          <w:rStyle w:val="Code"/>
          <w:sz w:val="18"/>
          <w:szCs w:val="18"/>
        </w:rPr>
        <w:t xml:space="preserve"> = </w:t>
      </w:r>
      <w:proofErr w:type="spellStart"/>
      <w:r w:rsidR="00DE4276">
        <w:rPr>
          <w:rStyle w:val="Code"/>
          <w:sz w:val="18"/>
          <w:szCs w:val="18"/>
        </w:rPr>
        <w:t>zerobits</w:t>
      </w:r>
      <w:proofErr w:type="spellEnd"/>
      <w:r w:rsidR="00DE4276">
        <w:rPr>
          <w:rStyle w:val="Code"/>
          <w:sz w:val="18"/>
          <w:szCs w:val="18"/>
        </w:rPr>
        <w:t xml:space="preserve"> ? M2_ZERO_MEMORY : 0;</w:t>
      </w:r>
      <w:r w:rsidR="00DE4276">
        <w:rPr>
          <w:rStyle w:val="Code"/>
          <w:sz w:val="18"/>
          <w:szCs w:val="18"/>
        </w:rPr>
        <w:br/>
        <w:t xml:space="preserve">  if(</w:t>
      </w:r>
      <w:proofErr w:type="spellStart"/>
      <w:r w:rsidR="003C0E4B">
        <w:rPr>
          <w:rStyle w:val="Code"/>
          <w:sz w:val="18"/>
          <w:szCs w:val="18"/>
        </w:rPr>
        <w:t>mayRelocate</w:t>
      </w:r>
      <w:proofErr w:type="spellEnd"/>
      <w:r w:rsidR="00DE4276">
        <w:rPr>
          <w:rStyle w:val="Code"/>
          <w:sz w:val="18"/>
          <w:szCs w:val="18"/>
        </w:rPr>
        <w:t>)</w:t>
      </w:r>
      <w:r w:rsidR="003C0E4B">
        <w:rPr>
          <w:rStyle w:val="Code"/>
          <w:sz w:val="18"/>
          <w:szCs w:val="18"/>
        </w:rPr>
        <w:t xml:space="preserve"> </w:t>
      </w:r>
      <w:r w:rsidR="00DE4276">
        <w:rPr>
          <w:rStyle w:val="Code"/>
          <w:sz w:val="18"/>
          <w:szCs w:val="18"/>
        </w:rPr>
        <w:t>flags|=</w:t>
      </w:r>
      <w:r w:rsidR="003C0E4B">
        <w:rPr>
          <w:rStyle w:val="Code"/>
          <w:sz w:val="18"/>
          <w:szCs w:val="18"/>
        </w:rPr>
        <w:t>M2_PREVENT_MOVE;</w:t>
      </w:r>
      <w:r w:rsidR="003C0E4B">
        <w:rPr>
          <w:rStyle w:val="Code"/>
          <w:sz w:val="18"/>
          <w:szCs w:val="18"/>
        </w:rPr>
        <w:br/>
        <w:t xml:space="preserve">  if(</w:t>
      </w:r>
      <w:proofErr w:type="spellStart"/>
      <w:r w:rsidR="003C0E4B">
        <w:rPr>
          <w:rStyle w:val="Code"/>
          <w:sz w:val="18"/>
          <w:szCs w:val="18"/>
        </w:rPr>
        <w:t>new_n</w:t>
      </w:r>
      <w:proofErr w:type="spellEnd"/>
      <w:r w:rsidR="003C0E4B">
        <w:rPr>
          <w:rStyle w:val="Code"/>
          <w:sz w:val="18"/>
          <w:szCs w:val="18"/>
        </w:rPr>
        <w:t xml:space="preserve">&gt;1 &amp;&amp; </w:t>
      </w:r>
      <w:proofErr w:type="spellStart"/>
      <w:r w:rsidR="003C0E4B">
        <w:rPr>
          <w:rStyle w:val="Code"/>
          <w:sz w:val="18"/>
          <w:szCs w:val="18"/>
        </w:rPr>
        <w:t>newbytes</w:t>
      </w:r>
      <w:proofErr w:type="spellEnd"/>
      <w:r w:rsidR="003C0E4B">
        <w:rPr>
          <w:rStyle w:val="Code"/>
          <w:sz w:val="18"/>
          <w:szCs w:val="18"/>
        </w:rPr>
        <w:t>&gt;(128*1024</w:t>
      </w:r>
      <w:r w:rsidR="006E407E">
        <w:rPr>
          <w:rStyle w:val="Code"/>
          <w:sz w:val="18"/>
          <w:szCs w:val="18"/>
        </w:rPr>
        <w:t>*(9-sizeof(void *)))) flags|=M2_RESERVE_MULT(</w:t>
      </w:r>
      <w:proofErr w:type="spellStart"/>
      <w:r w:rsidR="006E407E">
        <w:rPr>
          <w:rStyle w:val="Code"/>
          <w:sz w:val="18"/>
          <w:szCs w:val="18"/>
        </w:rPr>
        <w:t>sizeof</w:t>
      </w:r>
      <w:proofErr w:type="spellEnd"/>
      <w:r w:rsidR="006E407E">
        <w:rPr>
          <w:rStyle w:val="Code"/>
          <w:sz w:val="18"/>
          <w:szCs w:val="18"/>
        </w:rPr>
        <w:t>(void *)</w:t>
      </w:r>
      <w:r w:rsidR="003C0E4B">
        <w:rPr>
          <w:rStyle w:val="Code"/>
          <w:sz w:val="18"/>
          <w:szCs w:val="18"/>
        </w:rPr>
        <w:t>);</w:t>
      </w:r>
      <w:r>
        <w:rPr>
          <w:rStyle w:val="Code"/>
          <w:sz w:val="18"/>
          <w:szCs w:val="18"/>
        </w:rPr>
        <w:br/>
        <w:t xml:space="preserve">  if(!(ret=realloc2(p, </w:t>
      </w:r>
      <w:proofErr w:type="spellStart"/>
      <w:r w:rsidR="008C40EB">
        <w:rPr>
          <w:rStyle w:val="Code"/>
          <w:sz w:val="18"/>
          <w:szCs w:val="18"/>
        </w:rPr>
        <w:t>newbytes</w:t>
      </w:r>
      <w:proofErr w:type="spellEnd"/>
      <w:r w:rsidR="008C40EB">
        <w:rPr>
          <w:rStyle w:val="Code"/>
          <w:sz w:val="18"/>
          <w:szCs w:val="18"/>
        </w:rPr>
        <w:t xml:space="preserve">, </w:t>
      </w:r>
      <w:proofErr w:type="spellStart"/>
      <w:r w:rsidR="008C40EB">
        <w:rPr>
          <w:rStyle w:val="Code"/>
          <w:sz w:val="18"/>
          <w:szCs w:val="18"/>
        </w:rPr>
        <w:t>alignof</w:t>
      </w:r>
      <w:proofErr w:type="spellEnd"/>
      <w:r w:rsidR="008C40EB">
        <w:rPr>
          <w:rStyle w:val="Code"/>
          <w:sz w:val="18"/>
          <w:szCs w:val="18"/>
        </w:rPr>
        <w:t xml:space="preserve">(T), </w:t>
      </w:r>
      <w:r w:rsidR="003C0E4B">
        <w:rPr>
          <w:rStyle w:val="Code"/>
          <w:sz w:val="18"/>
          <w:szCs w:val="18"/>
        </w:rPr>
        <w:t xml:space="preserve">flags)) &amp;&amp; </w:t>
      </w:r>
      <w:proofErr w:type="spellStart"/>
      <w:r w:rsidR="003C0E4B">
        <w:rPr>
          <w:rStyle w:val="Code"/>
          <w:sz w:val="18"/>
          <w:szCs w:val="18"/>
        </w:rPr>
        <w:t>mayRelocate</w:t>
      </w:r>
      <w:proofErr w:type="spellEnd"/>
      <w:r w:rsidR="003C0E4B">
        <w:rPr>
          <w:rStyle w:val="Code"/>
          <w:sz w:val="18"/>
          <w:szCs w:val="18"/>
        </w:rPr>
        <w:t xml:space="preserve">) throw </w:t>
      </w:r>
      <w:proofErr w:type="spellStart"/>
      <w:r w:rsidR="003C0E4B">
        <w:rPr>
          <w:rStyle w:val="Code"/>
          <w:sz w:val="18"/>
          <w:szCs w:val="18"/>
        </w:rPr>
        <w:t>bad_alloc</w:t>
      </w:r>
      <w:proofErr w:type="spellEnd"/>
      <w:r w:rsidR="003C0E4B">
        <w:rPr>
          <w:rStyle w:val="Code"/>
          <w:sz w:val="18"/>
          <w:szCs w:val="18"/>
        </w:rPr>
        <w:t>();</w:t>
      </w:r>
      <w:r w:rsidR="003C0E4B">
        <w:rPr>
          <w:rStyle w:val="Code"/>
          <w:sz w:val="18"/>
          <w:szCs w:val="18"/>
        </w:rPr>
        <w:br/>
        <w:t xml:space="preserve">  return ret;</w:t>
      </w:r>
      <w:r>
        <w:rPr>
          <w:rStyle w:val="Code"/>
          <w:sz w:val="18"/>
          <w:szCs w:val="18"/>
        </w:rPr>
        <w:br/>
        <w:t>}</w:t>
      </w:r>
    </w:p>
    <w:p w:rsidR="008B3B44" w:rsidRDefault="003C0E4B" w:rsidP="00B96FB6">
      <w:pPr>
        <w:jc w:val="left"/>
        <w:rPr>
          <w:rStyle w:val="Code"/>
          <w:sz w:val="18"/>
          <w:szCs w:val="18"/>
        </w:rPr>
      </w:pPr>
      <w:proofErr w:type="gramStart"/>
      <w:r w:rsidRPr="003C0E4B">
        <w:rPr>
          <w:rStyle w:val="Code"/>
          <w:sz w:val="18"/>
          <w:szCs w:val="18"/>
        </w:rPr>
        <w:t>te</w:t>
      </w:r>
      <w:r>
        <w:rPr>
          <w:rStyle w:val="Code"/>
          <w:sz w:val="18"/>
          <w:szCs w:val="18"/>
        </w:rPr>
        <w:t>mplate&lt;</w:t>
      </w:r>
      <w:proofErr w:type="gramEnd"/>
      <w:r>
        <w:rPr>
          <w:rStyle w:val="Code"/>
          <w:sz w:val="18"/>
          <w:szCs w:val="18"/>
        </w:rPr>
        <w:t>class T, class allocator</w:t>
      </w:r>
      <w:r w:rsidRPr="003C0E4B">
        <w:rPr>
          <w:rStyle w:val="Code"/>
          <w:sz w:val="18"/>
          <w:szCs w:val="18"/>
        </w:rPr>
        <w:t xml:space="preserve">, class... </w:t>
      </w:r>
      <w:proofErr w:type="spellStart"/>
      <w:r w:rsidRPr="003C0E4B">
        <w:rPr>
          <w:rStyle w:val="Code"/>
          <w:sz w:val="18"/>
          <w:szCs w:val="18"/>
        </w:rPr>
        <w:t>Args</w:t>
      </w:r>
      <w:proofErr w:type="spellEnd"/>
      <w:r w:rsidRPr="003C0E4B">
        <w:rPr>
          <w:rStyle w:val="Code"/>
          <w:sz w:val="18"/>
          <w:szCs w:val="18"/>
        </w:rPr>
        <w:t xml:space="preserve">&gt; </w:t>
      </w:r>
      <w:proofErr w:type="spellStart"/>
      <w:r w:rsidRPr="003C0E4B">
        <w:rPr>
          <w:rStyle w:val="Code"/>
          <w:sz w:val="18"/>
          <w:szCs w:val="18"/>
        </w:rPr>
        <w:t>typename</w:t>
      </w:r>
      <w:proofErr w:type="spellEnd"/>
      <w:r w:rsidRPr="003C0E4B">
        <w:rPr>
          <w:rStyle w:val="Code"/>
          <w:sz w:val="18"/>
          <w:szCs w:val="18"/>
        </w:rPr>
        <w:t xml:space="preserve"> allocat</w:t>
      </w:r>
      <w:r>
        <w:rPr>
          <w:rStyle w:val="Code"/>
          <w:sz w:val="18"/>
          <w:szCs w:val="18"/>
        </w:rPr>
        <w:t>or</w:t>
      </w:r>
      <w:r w:rsidR="007B50F1">
        <w:rPr>
          <w:rStyle w:val="Code"/>
          <w:sz w:val="18"/>
          <w:szCs w:val="18"/>
        </w:rPr>
        <w:t>&lt;T&gt;</w:t>
      </w:r>
      <w:r>
        <w:rPr>
          <w:rStyle w:val="Code"/>
          <w:sz w:val="18"/>
          <w:szCs w:val="18"/>
        </w:rPr>
        <w:t>::pointer New(</w:t>
      </w:r>
      <w:proofErr w:type="spellStart"/>
      <w:r>
        <w:rPr>
          <w:rStyle w:val="Code"/>
          <w:sz w:val="18"/>
          <w:szCs w:val="18"/>
        </w:rPr>
        <w:t>Args</w:t>
      </w:r>
      <w:proofErr w:type="spellEnd"/>
      <w:r>
        <w:rPr>
          <w:rStyle w:val="Code"/>
          <w:sz w:val="18"/>
          <w:szCs w:val="18"/>
        </w:rPr>
        <w:t xml:space="preserve">&amp;&amp;... </w:t>
      </w:r>
      <w:proofErr w:type="spellStart"/>
      <w:r>
        <w:rPr>
          <w:rStyle w:val="Code"/>
          <w:sz w:val="18"/>
          <w:szCs w:val="18"/>
        </w:rPr>
        <w:t>args</w:t>
      </w:r>
      <w:proofErr w:type="spellEnd"/>
      <w:r>
        <w:rPr>
          <w:rStyle w:val="Code"/>
          <w:sz w:val="18"/>
          <w:szCs w:val="18"/>
        </w:rPr>
        <w:t>)</w:t>
      </w:r>
      <w:r>
        <w:rPr>
          <w:rStyle w:val="Code"/>
          <w:sz w:val="18"/>
          <w:szCs w:val="18"/>
        </w:rPr>
        <w:br/>
      </w:r>
      <w:r w:rsidR="007B50F1">
        <w:rPr>
          <w:rStyle w:val="Code"/>
          <w:sz w:val="18"/>
          <w:szCs w:val="18"/>
        </w:rPr>
        <w:t>{</w:t>
      </w:r>
      <w:r w:rsidR="007B50F1">
        <w:rPr>
          <w:rStyle w:val="Code"/>
          <w:sz w:val="18"/>
          <w:szCs w:val="18"/>
        </w:rPr>
        <w:br/>
        <w:t xml:space="preserve">  allocator &amp;</w:t>
      </w:r>
      <w:proofErr w:type="spellStart"/>
      <w:r w:rsidR="007B50F1">
        <w:rPr>
          <w:rStyle w:val="Code"/>
          <w:sz w:val="18"/>
          <w:szCs w:val="18"/>
        </w:rPr>
        <w:t>alloc</w:t>
      </w:r>
      <w:proofErr w:type="spellEnd"/>
      <w:r w:rsidR="007B50F1">
        <w:rPr>
          <w:rStyle w:val="Code"/>
          <w:sz w:val="18"/>
          <w:szCs w:val="18"/>
        </w:rPr>
        <w:t xml:space="preserve"> = </w:t>
      </w:r>
      <w:proofErr w:type="spellStart"/>
      <w:r w:rsidR="007B50F1">
        <w:rPr>
          <w:rStyle w:val="Code"/>
          <w:sz w:val="18"/>
          <w:szCs w:val="18"/>
        </w:rPr>
        <w:t>return_static_allocator</w:t>
      </w:r>
      <w:proofErr w:type="spellEnd"/>
      <w:r w:rsidR="007B50F1">
        <w:rPr>
          <w:rStyle w:val="Code"/>
          <w:sz w:val="18"/>
          <w:szCs w:val="18"/>
        </w:rPr>
        <w:t>&lt;allocator&gt;();</w:t>
      </w:r>
      <w:r w:rsidR="007B50F1">
        <w:rPr>
          <w:rStyle w:val="Code"/>
          <w:sz w:val="18"/>
          <w:szCs w:val="18"/>
        </w:rPr>
        <w:br/>
        <w:t xml:space="preserve">  </w:t>
      </w:r>
      <w:r w:rsidR="007B50F1" w:rsidRPr="003C0E4B">
        <w:rPr>
          <w:rStyle w:val="Code"/>
          <w:sz w:val="18"/>
          <w:szCs w:val="18"/>
        </w:rPr>
        <w:t>allocat</w:t>
      </w:r>
      <w:r w:rsidR="007B50F1">
        <w:rPr>
          <w:rStyle w:val="Code"/>
          <w:sz w:val="18"/>
          <w:szCs w:val="18"/>
        </w:rPr>
        <w:t xml:space="preserve">or::pointer ret = </w:t>
      </w:r>
      <w:proofErr w:type="spellStart"/>
      <w:r w:rsidR="007B50F1">
        <w:rPr>
          <w:rStyle w:val="Code"/>
          <w:sz w:val="18"/>
          <w:szCs w:val="18"/>
        </w:rPr>
        <w:t>alloc.allocate</w:t>
      </w:r>
      <w:proofErr w:type="spellEnd"/>
      <w:r w:rsidR="007B50F1">
        <w:rPr>
          <w:rStyle w:val="Code"/>
          <w:sz w:val="18"/>
          <w:szCs w:val="18"/>
        </w:rPr>
        <w:t>(1);</w:t>
      </w:r>
      <w:r w:rsidR="007B50F1">
        <w:rPr>
          <w:rStyle w:val="Code"/>
          <w:sz w:val="18"/>
          <w:szCs w:val="18"/>
        </w:rPr>
        <w:br/>
        <w:t xml:space="preserve">  try</w:t>
      </w:r>
      <w:r w:rsidR="007B50F1">
        <w:rPr>
          <w:rStyle w:val="Code"/>
          <w:sz w:val="18"/>
          <w:szCs w:val="18"/>
        </w:rPr>
        <w:br/>
        <w:t xml:space="preserve">  {</w:t>
      </w:r>
      <w:r w:rsidR="007B50F1">
        <w:rPr>
          <w:rStyle w:val="Code"/>
          <w:sz w:val="18"/>
          <w:szCs w:val="18"/>
        </w:rPr>
        <w:br/>
        <w:t xml:space="preserve">    </w:t>
      </w:r>
      <w:proofErr w:type="spellStart"/>
      <w:r w:rsidR="007B50F1">
        <w:rPr>
          <w:rStyle w:val="Code"/>
          <w:sz w:val="18"/>
          <w:szCs w:val="18"/>
        </w:rPr>
        <w:t>alloc.construct</w:t>
      </w:r>
      <w:proofErr w:type="spellEnd"/>
      <w:r w:rsidR="007B50F1">
        <w:rPr>
          <w:rStyle w:val="Code"/>
          <w:sz w:val="18"/>
          <w:szCs w:val="18"/>
        </w:rPr>
        <w:t xml:space="preserve">(ret, </w:t>
      </w:r>
      <w:proofErr w:type="spellStart"/>
      <w:r w:rsidR="007B50F1">
        <w:rPr>
          <w:rStyle w:val="Code"/>
          <w:sz w:val="18"/>
          <w:szCs w:val="18"/>
        </w:rPr>
        <w:t>args</w:t>
      </w:r>
      <w:proofErr w:type="spellEnd"/>
      <w:r w:rsidR="007B50F1">
        <w:rPr>
          <w:rStyle w:val="Code"/>
          <w:sz w:val="18"/>
          <w:szCs w:val="18"/>
        </w:rPr>
        <w:t>);</w:t>
      </w:r>
      <w:r w:rsidR="007B50F1">
        <w:rPr>
          <w:rStyle w:val="Code"/>
          <w:sz w:val="18"/>
          <w:szCs w:val="18"/>
        </w:rPr>
        <w:br/>
        <w:t xml:space="preserve">  }</w:t>
      </w:r>
      <w:r w:rsidR="007B50F1">
        <w:rPr>
          <w:rStyle w:val="Code"/>
          <w:sz w:val="18"/>
          <w:szCs w:val="18"/>
        </w:rPr>
        <w:br/>
        <w:t xml:space="preserve">  </w:t>
      </w:r>
      <w:proofErr w:type="gramStart"/>
      <w:r w:rsidR="007B50F1">
        <w:rPr>
          <w:rStyle w:val="Code"/>
          <w:sz w:val="18"/>
          <w:szCs w:val="18"/>
        </w:rPr>
        <w:t>catch(</w:t>
      </w:r>
      <w:proofErr w:type="gramEnd"/>
      <w:r w:rsidR="007B50F1">
        <w:rPr>
          <w:rStyle w:val="Code"/>
          <w:sz w:val="18"/>
          <w:szCs w:val="18"/>
        </w:rPr>
        <w:t>...)</w:t>
      </w:r>
      <w:r w:rsidR="007B50F1">
        <w:rPr>
          <w:rStyle w:val="Code"/>
          <w:sz w:val="18"/>
          <w:szCs w:val="18"/>
        </w:rPr>
        <w:br/>
        <w:t xml:space="preserve">  {</w:t>
      </w:r>
      <w:r w:rsidR="007B50F1">
        <w:rPr>
          <w:rStyle w:val="Code"/>
          <w:sz w:val="18"/>
          <w:szCs w:val="18"/>
        </w:rPr>
        <w:br/>
        <w:t xml:space="preserve">    </w:t>
      </w:r>
      <w:proofErr w:type="spellStart"/>
      <w:r w:rsidR="007B50F1">
        <w:rPr>
          <w:rStyle w:val="Code"/>
          <w:sz w:val="18"/>
          <w:szCs w:val="18"/>
        </w:rPr>
        <w:t>alloc.deallocate</w:t>
      </w:r>
      <w:proofErr w:type="spellEnd"/>
      <w:r w:rsidR="007B50F1">
        <w:rPr>
          <w:rStyle w:val="Code"/>
          <w:sz w:val="18"/>
          <w:szCs w:val="18"/>
        </w:rPr>
        <w:t>(ret, 1);</w:t>
      </w:r>
      <w:r w:rsidR="002B46BC">
        <w:rPr>
          <w:rStyle w:val="Code"/>
          <w:sz w:val="18"/>
          <w:szCs w:val="18"/>
        </w:rPr>
        <w:br/>
        <w:t xml:space="preserve">    throw;</w:t>
      </w:r>
      <w:r w:rsidR="007B50F1">
        <w:rPr>
          <w:rStyle w:val="Code"/>
          <w:sz w:val="18"/>
          <w:szCs w:val="18"/>
        </w:rPr>
        <w:br/>
        <w:t xml:space="preserve">  }</w:t>
      </w:r>
      <w:r w:rsidR="007B50F1">
        <w:rPr>
          <w:rStyle w:val="Code"/>
          <w:sz w:val="18"/>
          <w:szCs w:val="18"/>
        </w:rPr>
        <w:br/>
        <w:t xml:space="preserve">  return ret;</w:t>
      </w:r>
      <w:r>
        <w:rPr>
          <w:rStyle w:val="Code"/>
          <w:sz w:val="18"/>
          <w:szCs w:val="18"/>
        </w:rPr>
        <w:br/>
        <w:t>}</w:t>
      </w:r>
    </w:p>
    <w:p w:rsidR="002B46BC" w:rsidRDefault="002B46BC" w:rsidP="002B46BC">
      <w:r w:rsidRPr="002B46BC">
        <w:t xml:space="preserve">And </w:t>
      </w:r>
      <w:r>
        <w:t>what do</w:t>
      </w:r>
      <w:r w:rsidR="006E407E">
        <w:t xml:space="preserve"> these changes gain? Here’s </w:t>
      </w:r>
      <w:r w:rsidR="00AD0E6D">
        <w:t xml:space="preserve">how one would modify </w:t>
      </w:r>
      <w:r w:rsidR="006E407E">
        <w:t xml:space="preserve">the </w:t>
      </w:r>
      <w:proofErr w:type="spellStart"/>
      <w:r w:rsidR="00821519">
        <w:t>Dinkumware</w:t>
      </w:r>
      <w:proofErr w:type="spellEnd"/>
      <w:r w:rsidR="00821519">
        <w:t xml:space="preserve"> (MSVC STL) std::vector&lt;&gt;:</w:t>
      </w:r>
      <w:proofErr w:type="gramStart"/>
      <w:r w:rsidR="00821519">
        <w:t>:reserve</w:t>
      </w:r>
      <w:proofErr w:type="gramEnd"/>
      <w:r w:rsidR="00821519">
        <w:t>() function (lines 745-773) which manages storage expansion</w:t>
      </w:r>
      <w:r w:rsidR="00AD0E6D">
        <w:t xml:space="preserve"> to attempt an in-place storage resize before performing a move construction into new storage</w:t>
      </w:r>
      <w:r w:rsidR="00821519">
        <w:t>:</w:t>
      </w:r>
    </w:p>
    <w:p w:rsidR="00821519" w:rsidRPr="00821519" w:rsidRDefault="00821519" w:rsidP="00821519">
      <w:pPr>
        <w:jc w:val="left"/>
        <w:rPr>
          <w:rStyle w:val="Code"/>
          <w:sz w:val="18"/>
          <w:szCs w:val="18"/>
        </w:rPr>
      </w:pPr>
      <w:r>
        <w:rPr>
          <w:rStyle w:val="Code"/>
          <w:sz w:val="18"/>
          <w:szCs w:val="18"/>
        </w:rPr>
        <w:t>t</w:t>
      </w:r>
      <w:r w:rsidRPr="00821519">
        <w:rPr>
          <w:rStyle w:val="Code"/>
          <w:sz w:val="18"/>
          <w:szCs w:val="18"/>
        </w:rPr>
        <w:t>emplate&lt;class _Ty, class _</w:t>
      </w:r>
      <w:proofErr w:type="spellStart"/>
      <w:r w:rsidRPr="00821519">
        <w:rPr>
          <w:rStyle w:val="Code"/>
          <w:sz w:val="18"/>
          <w:szCs w:val="18"/>
        </w:rPr>
        <w:t>Ax</w:t>
      </w:r>
      <w:proofErr w:type="spellEnd"/>
      <w:r w:rsidRPr="00821519">
        <w:rPr>
          <w:rStyle w:val="Code"/>
          <w:sz w:val="18"/>
          <w:szCs w:val="18"/>
        </w:rPr>
        <w:t>&gt; void vector&lt;_Ty, _</w:t>
      </w:r>
      <w:proofErr w:type="spellStart"/>
      <w:r w:rsidRPr="00821519">
        <w:rPr>
          <w:rStyle w:val="Code"/>
          <w:sz w:val="18"/>
          <w:szCs w:val="18"/>
        </w:rPr>
        <w:t>Ax</w:t>
      </w:r>
      <w:proofErr w:type="spellEnd"/>
      <w:r w:rsidRPr="00821519">
        <w:rPr>
          <w:rStyle w:val="Code"/>
          <w:sz w:val="18"/>
          <w:szCs w:val="18"/>
        </w:rPr>
        <w:t>&gt;::reserve(</w:t>
      </w:r>
      <w:proofErr w:type="spellStart"/>
      <w:r w:rsidRPr="00821519">
        <w:rPr>
          <w:rStyle w:val="Code"/>
          <w:sz w:val="18"/>
          <w:szCs w:val="18"/>
        </w:rPr>
        <w:t>size_type</w:t>
      </w:r>
      <w:proofErr w:type="spellEnd"/>
      <w:r w:rsidRPr="00821519">
        <w:rPr>
          <w:rStyle w:val="Code"/>
          <w:sz w:val="18"/>
          <w:szCs w:val="18"/>
        </w:rPr>
        <w:t xml:space="preserve"> _Count)</w:t>
      </w:r>
      <w:r>
        <w:rPr>
          <w:rStyle w:val="Code"/>
          <w:sz w:val="18"/>
          <w:szCs w:val="18"/>
        </w:rPr>
        <w:br/>
      </w:r>
      <w:r w:rsidRPr="00821519">
        <w:rPr>
          <w:rStyle w:val="Code"/>
          <w:sz w:val="18"/>
          <w:szCs w:val="18"/>
        </w:rPr>
        <w:t>{</w:t>
      </w:r>
      <w:r>
        <w:rPr>
          <w:rStyle w:val="Code"/>
          <w:sz w:val="18"/>
          <w:szCs w:val="18"/>
        </w:rPr>
        <w:t xml:space="preserve"> /</w:t>
      </w:r>
      <w:r w:rsidRPr="00821519">
        <w:rPr>
          <w:rStyle w:val="Code"/>
          <w:sz w:val="18"/>
          <w:szCs w:val="18"/>
        </w:rPr>
        <w:t>/ determine new minimum length of allocated storage</w:t>
      </w:r>
      <w:r>
        <w:rPr>
          <w:rStyle w:val="Code"/>
          <w:sz w:val="18"/>
          <w:szCs w:val="18"/>
        </w:rPr>
        <w:br/>
        <w:t xml:space="preserve">  </w:t>
      </w:r>
      <w:r w:rsidRPr="00821519">
        <w:rPr>
          <w:rStyle w:val="Code"/>
          <w:sz w:val="18"/>
          <w:szCs w:val="18"/>
        </w:rPr>
        <w:t>if (</w:t>
      </w:r>
      <w:proofErr w:type="spellStart"/>
      <w:r w:rsidRPr="00821519">
        <w:rPr>
          <w:rStyle w:val="Code"/>
          <w:sz w:val="18"/>
          <w:szCs w:val="18"/>
        </w:rPr>
        <w:t>max_size</w:t>
      </w:r>
      <w:proofErr w:type="spellEnd"/>
      <w:r w:rsidRPr="00821519">
        <w:rPr>
          <w:rStyle w:val="Code"/>
          <w:sz w:val="18"/>
          <w:szCs w:val="18"/>
        </w:rPr>
        <w:t>() &lt; _Count)</w:t>
      </w:r>
      <w:r>
        <w:rPr>
          <w:rStyle w:val="Code"/>
          <w:sz w:val="18"/>
          <w:szCs w:val="18"/>
        </w:rPr>
        <w:br/>
        <w:t xml:space="preserve">    </w:t>
      </w:r>
      <w:r w:rsidRPr="00821519">
        <w:rPr>
          <w:rStyle w:val="Code"/>
          <w:sz w:val="18"/>
          <w:szCs w:val="18"/>
        </w:rPr>
        <w:t>_</w:t>
      </w:r>
      <w:proofErr w:type="spellStart"/>
      <w:r w:rsidRPr="00821519">
        <w:rPr>
          <w:rStyle w:val="Code"/>
          <w:sz w:val="18"/>
          <w:szCs w:val="18"/>
        </w:rPr>
        <w:t>Xlen</w:t>
      </w:r>
      <w:proofErr w:type="spellEnd"/>
      <w:r w:rsidRPr="00821519">
        <w:rPr>
          <w:rStyle w:val="Code"/>
          <w:sz w:val="18"/>
          <w:szCs w:val="18"/>
        </w:rPr>
        <w:t>();</w:t>
      </w:r>
      <w:r w:rsidRPr="00821519">
        <w:rPr>
          <w:rStyle w:val="Code"/>
          <w:sz w:val="18"/>
          <w:szCs w:val="18"/>
        </w:rPr>
        <w:tab/>
        <w:t>// result too long</w:t>
      </w:r>
      <w:r>
        <w:rPr>
          <w:rStyle w:val="Code"/>
          <w:sz w:val="18"/>
          <w:szCs w:val="18"/>
        </w:rPr>
        <w:br/>
        <w:t xml:space="preserve">  </w:t>
      </w:r>
      <w:r w:rsidRPr="00821519">
        <w:rPr>
          <w:rStyle w:val="Code"/>
          <w:sz w:val="18"/>
          <w:szCs w:val="18"/>
        </w:rPr>
        <w:t>else if (capacity() &lt; _Count)</w:t>
      </w:r>
      <w:r>
        <w:rPr>
          <w:rStyle w:val="Code"/>
          <w:sz w:val="18"/>
          <w:szCs w:val="18"/>
        </w:rPr>
        <w:br/>
        <w:t xml:space="preserve">  </w:t>
      </w:r>
      <w:r w:rsidRPr="00821519">
        <w:rPr>
          <w:rStyle w:val="Code"/>
          <w:sz w:val="18"/>
          <w:szCs w:val="18"/>
        </w:rPr>
        <w:t>{</w:t>
      </w:r>
      <w:r>
        <w:rPr>
          <w:rStyle w:val="Code"/>
          <w:sz w:val="18"/>
          <w:szCs w:val="18"/>
        </w:rPr>
        <w:t xml:space="preserve"> </w:t>
      </w:r>
      <w:r w:rsidRPr="00821519">
        <w:rPr>
          <w:rStyle w:val="Code"/>
          <w:sz w:val="18"/>
          <w:szCs w:val="18"/>
        </w:rPr>
        <w:t>// not enough room, reallocate</w:t>
      </w:r>
      <w:ins w:id="0" w:author="Niall Douglas" w:date="2010-09-08T14:44:00Z">
        <w:r>
          <w:rPr>
            <w:rStyle w:val="Code"/>
            <w:sz w:val="18"/>
            <w:szCs w:val="18"/>
          </w:rPr>
          <w:br/>
          <w:t xml:space="preserve">    pointer _</w:t>
        </w:r>
        <w:proofErr w:type="spellStart"/>
        <w:r>
          <w:rPr>
            <w:rStyle w:val="Code"/>
            <w:sz w:val="18"/>
            <w:szCs w:val="18"/>
          </w:rPr>
          <w:t>Ptr</w:t>
        </w:r>
        <w:proofErr w:type="spellEnd"/>
        <w:r>
          <w:rPr>
            <w:rStyle w:val="Code"/>
            <w:sz w:val="18"/>
            <w:szCs w:val="18"/>
          </w:rPr>
          <w:t xml:space="preserve"> = this-&gt;_</w:t>
        </w:r>
        <w:proofErr w:type="spellStart"/>
        <w:r>
          <w:rPr>
            <w:rStyle w:val="Code"/>
            <w:sz w:val="18"/>
            <w:szCs w:val="18"/>
          </w:rPr>
          <w:t>Alval.reallocate</w:t>
        </w:r>
        <w:proofErr w:type="spellEnd"/>
        <w:r>
          <w:rPr>
            <w:rStyle w:val="Code"/>
            <w:sz w:val="18"/>
            <w:szCs w:val="18"/>
          </w:rPr>
          <w:t>(this-&gt;_</w:t>
        </w:r>
        <w:proofErr w:type="spellStart"/>
        <w:r>
          <w:rPr>
            <w:rStyle w:val="Code"/>
            <w:sz w:val="18"/>
            <w:szCs w:val="18"/>
          </w:rPr>
          <w:t>Myfirst</w:t>
        </w:r>
        <w:proofErr w:type="spellEnd"/>
        <w:r>
          <w:rPr>
            <w:rStyle w:val="Code"/>
            <w:sz w:val="18"/>
            <w:szCs w:val="18"/>
          </w:rPr>
          <w:t xml:space="preserve">, </w:t>
        </w:r>
      </w:ins>
      <w:ins w:id="1" w:author="Niall Douglas" w:date="2010-09-08T14:45:00Z">
        <w:r>
          <w:rPr>
            <w:rStyle w:val="Code"/>
            <w:sz w:val="18"/>
            <w:szCs w:val="18"/>
          </w:rPr>
          <w:t>capacity(), _Count);</w:t>
        </w:r>
        <w:r>
          <w:rPr>
            <w:rStyle w:val="Code"/>
            <w:sz w:val="18"/>
            <w:szCs w:val="18"/>
          </w:rPr>
          <w:br/>
          <w:t xml:space="preserve">    if(</w:t>
        </w:r>
      </w:ins>
      <w:ins w:id="2" w:author="Niall Douglas" w:date="2010-09-08T14:46:00Z">
        <w:r>
          <w:rPr>
            <w:rStyle w:val="Code"/>
            <w:sz w:val="18"/>
            <w:szCs w:val="18"/>
          </w:rPr>
          <w:t>!</w:t>
        </w:r>
      </w:ins>
      <w:ins w:id="3" w:author="Niall Douglas" w:date="2010-09-08T14:45:00Z">
        <w:r>
          <w:rPr>
            <w:rStyle w:val="Code"/>
            <w:sz w:val="18"/>
            <w:szCs w:val="18"/>
          </w:rPr>
          <w:t>_</w:t>
        </w:r>
        <w:proofErr w:type="spellStart"/>
        <w:r>
          <w:rPr>
            <w:rStyle w:val="Code"/>
            <w:sz w:val="18"/>
            <w:szCs w:val="18"/>
          </w:rPr>
          <w:t>Ptr</w:t>
        </w:r>
        <w:proofErr w:type="spellEnd"/>
        <w:r>
          <w:rPr>
            <w:rStyle w:val="Code"/>
            <w:sz w:val="18"/>
            <w:szCs w:val="18"/>
          </w:rPr>
          <w:t>)</w:t>
        </w:r>
      </w:ins>
      <w:ins w:id="4" w:author="Niall Douglas" w:date="2010-09-08T14:46:00Z">
        <w:r>
          <w:rPr>
            <w:rStyle w:val="Code"/>
            <w:sz w:val="18"/>
            <w:szCs w:val="18"/>
          </w:rPr>
          <w:br/>
          <w:t xml:space="preserve">    {</w:t>
        </w:r>
      </w:ins>
      <w:r>
        <w:rPr>
          <w:rStyle w:val="Code"/>
          <w:sz w:val="18"/>
          <w:szCs w:val="18"/>
        </w:rPr>
        <w:br/>
      </w:r>
      <w:ins w:id="5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del w:id="6" w:author="Niall Douglas" w:date="2010-09-08T14:46:00Z">
        <w:r w:rsidRPr="00821519" w:rsidDel="00821519">
          <w:rPr>
            <w:rStyle w:val="Code"/>
            <w:sz w:val="18"/>
            <w:szCs w:val="18"/>
          </w:rPr>
          <w:delText xml:space="preserve">pointer </w:delText>
        </w:r>
      </w:del>
      <w:r w:rsidRPr="00821519">
        <w:rPr>
          <w:rStyle w:val="Code"/>
          <w:sz w:val="18"/>
          <w:szCs w:val="18"/>
        </w:rPr>
        <w:t>_</w:t>
      </w:r>
      <w:proofErr w:type="spellStart"/>
      <w:r w:rsidRPr="00821519">
        <w:rPr>
          <w:rStyle w:val="Code"/>
          <w:sz w:val="18"/>
          <w:szCs w:val="18"/>
        </w:rPr>
        <w:t>Ptr</w:t>
      </w:r>
      <w:proofErr w:type="spellEnd"/>
      <w:r w:rsidRPr="00821519">
        <w:rPr>
          <w:rStyle w:val="Code"/>
          <w:sz w:val="18"/>
          <w:szCs w:val="18"/>
        </w:rPr>
        <w:t xml:space="preserve"> = this-&gt;_</w:t>
      </w:r>
      <w:proofErr w:type="spellStart"/>
      <w:r w:rsidRPr="00821519">
        <w:rPr>
          <w:rStyle w:val="Code"/>
          <w:sz w:val="18"/>
          <w:szCs w:val="18"/>
        </w:rPr>
        <w:t>Alval.allocate</w:t>
      </w:r>
      <w:proofErr w:type="spellEnd"/>
      <w:r w:rsidRPr="00821519">
        <w:rPr>
          <w:rStyle w:val="Code"/>
          <w:sz w:val="18"/>
          <w:szCs w:val="18"/>
        </w:rPr>
        <w:t>(_Count);</w:t>
      </w:r>
    </w:p>
    <w:p w:rsidR="00821519" w:rsidRPr="00821519" w:rsidRDefault="00821519" w:rsidP="00821519">
      <w:pPr>
        <w:jc w:val="left"/>
        <w:rPr>
          <w:rStyle w:val="Code"/>
          <w:sz w:val="18"/>
          <w:szCs w:val="18"/>
        </w:rPr>
      </w:pPr>
      <w:ins w:id="7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_TRY_BEGIN</w:t>
      </w:r>
      <w:r>
        <w:rPr>
          <w:rStyle w:val="Code"/>
          <w:sz w:val="18"/>
          <w:szCs w:val="18"/>
        </w:rPr>
        <w:br/>
      </w:r>
      <w:ins w:id="8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_</w:t>
      </w:r>
      <w:proofErr w:type="spellStart"/>
      <w:proofErr w:type="gramStart"/>
      <w:r w:rsidRPr="00821519">
        <w:rPr>
          <w:rStyle w:val="Code"/>
          <w:sz w:val="18"/>
          <w:szCs w:val="18"/>
        </w:rPr>
        <w:t>Umove</w:t>
      </w:r>
      <w:proofErr w:type="spellEnd"/>
      <w:r w:rsidRPr="00821519">
        <w:rPr>
          <w:rStyle w:val="Code"/>
          <w:sz w:val="18"/>
          <w:szCs w:val="18"/>
        </w:rPr>
        <w:t>(</w:t>
      </w:r>
      <w:proofErr w:type="gramEnd"/>
      <w:r w:rsidRPr="00821519">
        <w:rPr>
          <w:rStyle w:val="Code"/>
          <w:sz w:val="18"/>
          <w:szCs w:val="18"/>
        </w:rPr>
        <w:t>this-&gt;_</w:t>
      </w:r>
      <w:proofErr w:type="spellStart"/>
      <w:r w:rsidRPr="00821519">
        <w:rPr>
          <w:rStyle w:val="Code"/>
          <w:sz w:val="18"/>
          <w:szCs w:val="18"/>
        </w:rPr>
        <w:t>Myfirst</w:t>
      </w:r>
      <w:proofErr w:type="spellEnd"/>
      <w:r w:rsidRPr="00821519">
        <w:rPr>
          <w:rStyle w:val="Code"/>
          <w:sz w:val="18"/>
          <w:szCs w:val="18"/>
        </w:rPr>
        <w:t>, this-&gt;_</w:t>
      </w:r>
      <w:proofErr w:type="spellStart"/>
      <w:r w:rsidRPr="00821519">
        <w:rPr>
          <w:rStyle w:val="Code"/>
          <w:sz w:val="18"/>
          <w:szCs w:val="18"/>
        </w:rPr>
        <w:t>Mylast</w:t>
      </w:r>
      <w:proofErr w:type="spellEnd"/>
      <w:r w:rsidRPr="00821519">
        <w:rPr>
          <w:rStyle w:val="Code"/>
          <w:sz w:val="18"/>
          <w:szCs w:val="18"/>
        </w:rPr>
        <w:t>, _</w:t>
      </w:r>
      <w:proofErr w:type="spellStart"/>
      <w:r w:rsidRPr="00821519">
        <w:rPr>
          <w:rStyle w:val="Code"/>
          <w:sz w:val="18"/>
          <w:szCs w:val="18"/>
        </w:rPr>
        <w:t>Ptr</w:t>
      </w:r>
      <w:proofErr w:type="spellEnd"/>
      <w:r w:rsidRPr="00821519">
        <w:rPr>
          <w:rStyle w:val="Code"/>
          <w:sz w:val="18"/>
          <w:szCs w:val="18"/>
        </w:rPr>
        <w:t>);</w:t>
      </w:r>
      <w:r>
        <w:rPr>
          <w:rStyle w:val="Code"/>
          <w:sz w:val="18"/>
          <w:szCs w:val="18"/>
        </w:rPr>
        <w:br/>
      </w:r>
      <w:ins w:id="9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_CATCH_ALL</w:t>
      </w:r>
      <w:r>
        <w:rPr>
          <w:rStyle w:val="Code"/>
          <w:sz w:val="18"/>
          <w:szCs w:val="18"/>
        </w:rPr>
        <w:br/>
      </w:r>
      <w:ins w:id="10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this-&gt;_</w:t>
      </w:r>
      <w:proofErr w:type="spellStart"/>
      <w:r w:rsidRPr="00821519">
        <w:rPr>
          <w:rStyle w:val="Code"/>
          <w:sz w:val="18"/>
          <w:szCs w:val="18"/>
        </w:rPr>
        <w:t>Alval.deallocate</w:t>
      </w:r>
      <w:proofErr w:type="spellEnd"/>
      <w:r w:rsidRPr="00821519">
        <w:rPr>
          <w:rStyle w:val="Code"/>
          <w:sz w:val="18"/>
          <w:szCs w:val="18"/>
        </w:rPr>
        <w:t>(_</w:t>
      </w:r>
      <w:proofErr w:type="spellStart"/>
      <w:r w:rsidRPr="00821519">
        <w:rPr>
          <w:rStyle w:val="Code"/>
          <w:sz w:val="18"/>
          <w:szCs w:val="18"/>
        </w:rPr>
        <w:t>Ptr</w:t>
      </w:r>
      <w:proofErr w:type="spellEnd"/>
      <w:r w:rsidRPr="00821519">
        <w:rPr>
          <w:rStyle w:val="Code"/>
          <w:sz w:val="18"/>
          <w:szCs w:val="18"/>
        </w:rPr>
        <w:t>, _Count);</w:t>
      </w:r>
      <w:r>
        <w:rPr>
          <w:rStyle w:val="Code"/>
          <w:sz w:val="18"/>
          <w:szCs w:val="18"/>
        </w:rPr>
        <w:br/>
      </w:r>
      <w:ins w:id="11" w:author="Niall Douglas" w:date="2010-09-08T14:46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_RERAISE;</w:t>
      </w:r>
      <w:r>
        <w:rPr>
          <w:rStyle w:val="Code"/>
          <w:sz w:val="18"/>
          <w:szCs w:val="18"/>
        </w:rPr>
        <w:br/>
      </w:r>
      <w:ins w:id="12" w:author="Niall Douglas" w:date="2010-09-08T14:47:00Z">
        <w:r>
          <w:rPr>
            <w:rStyle w:val="Code"/>
            <w:sz w:val="18"/>
            <w:szCs w:val="18"/>
          </w:rPr>
          <w:t xml:space="preserve">  </w:t>
        </w:r>
      </w:ins>
      <w:r>
        <w:rPr>
          <w:rStyle w:val="Code"/>
          <w:sz w:val="18"/>
          <w:szCs w:val="18"/>
        </w:rPr>
        <w:t xml:space="preserve">    </w:t>
      </w:r>
      <w:r w:rsidRPr="00821519">
        <w:rPr>
          <w:rStyle w:val="Code"/>
          <w:sz w:val="18"/>
          <w:szCs w:val="18"/>
        </w:rPr>
        <w:t>_CATCH_END</w:t>
      </w:r>
    </w:p>
    <w:p w:rsidR="00821519" w:rsidRPr="00821519" w:rsidRDefault="00AD0E6D" w:rsidP="00821519">
      <w:pPr>
        <w:jc w:val="left"/>
        <w:rPr>
          <w:rStyle w:val="Code"/>
          <w:sz w:val="18"/>
          <w:szCs w:val="18"/>
        </w:rPr>
      </w:pPr>
      <w:ins w:id="13" w:author="Niall Douglas" w:date="2010-09-08T14:48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</w:t>
      </w:r>
      <w:proofErr w:type="spellStart"/>
      <w:r w:rsidR="00821519" w:rsidRPr="00821519">
        <w:rPr>
          <w:rStyle w:val="Code"/>
          <w:sz w:val="18"/>
          <w:szCs w:val="18"/>
        </w:rPr>
        <w:t>size_type</w:t>
      </w:r>
      <w:proofErr w:type="spellEnd"/>
      <w:r w:rsidR="00821519" w:rsidRPr="00821519">
        <w:rPr>
          <w:rStyle w:val="Code"/>
          <w:sz w:val="18"/>
          <w:szCs w:val="18"/>
        </w:rPr>
        <w:t xml:space="preserve"> _Size = </w:t>
      </w:r>
      <w:proofErr w:type="gramStart"/>
      <w:r w:rsidR="00821519" w:rsidRPr="00821519">
        <w:rPr>
          <w:rStyle w:val="Code"/>
          <w:sz w:val="18"/>
          <w:szCs w:val="18"/>
        </w:rPr>
        <w:t>size(</w:t>
      </w:r>
      <w:proofErr w:type="gramEnd"/>
      <w:r w:rsidR="00821519" w:rsidRPr="00821519">
        <w:rPr>
          <w:rStyle w:val="Code"/>
          <w:sz w:val="18"/>
          <w:szCs w:val="18"/>
        </w:rPr>
        <w:t>);</w:t>
      </w:r>
      <w:r w:rsidR="00821519">
        <w:rPr>
          <w:rStyle w:val="Code"/>
          <w:sz w:val="18"/>
          <w:szCs w:val="18"/>
        </w:rPr>
        <w:br/>
      </w:r>
      <w:ins w:id="14" w:author="Niall Douglas" w:date="2010-09-08T14:48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</w:t>
      </w:r>
      <w:r w:rsidR="00821519" w:rsidRPr="00821519">
        <w:rPr>
          <w:rStyle w:val="Code"/>
          <w:sz w:val="18"/>
          <w:szCs w:val="18"/>
        </w:rPr>
        <w:t>if (this-&gt;_</w:t>
      </w:r>
      <w:proofErr w:type="spellStart"/>
      <w:r w:rsidR="00821519" w:rsidRPr="00821519">
        <w:rPr>
          <w:rStyle w:val="Code"/>
          <w:sz w:val="18"/>
          <w:szCs w:val="18"/>
        </w:rPr>
        <w:t>Myfirst</w:t>
      </w:r>
      <w:proofErr w:type="spellEnd"/>
      <w:r w:rsidR="00821519" w:rsidRPr="00821519">
        <w:rPr>
          <w:rStyle w:val="Code"/>
          <w:sz w:val="18"/>
          <w:szCs w:val="18"/>
        </w:rPr>
        <w:t xml:space="preserve"> != 0)</w:t>
      </w:r>
      <w:r w:rsidR="00821519">
        <w:rPr>
          <w:rStyle w:val="Code"/>
          <w:sz w:val="18"/>
          <w:szCs w:val="18"/>
        </w:rPr>
        <w:br/>
      </w:r>
      <w:ins w:id="15" w:author="Niall Douglas" w:date="2010-09-08T14:48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</w:t>
      </w:r>
      <w:r w:rsidR="00821519" w:rsidRPr="00821519">
        <w:rPr>
          <w:rStyle w:val="Code"/>
          <w:sz w:val="18"/>
          <w:szCs w:val="18"/>
        </w:rPr>
        <w:t>{</w:t>
      </w:r>
      <w:r w:rsidR="00821519">
        <w:rPr>
          <w:rStyle w:val="Code"/>
          <w:sz w:val="18"/>
          <w:szCs w:val="18"/>
        </w:rPr>
        <w:t xml:space="preserve"> </w:t>
      </w:r>
      <w:r w:rsidR="00821519" w:rsidRPr="00821519">
        <w:rPr>
          <w:rStyle w:val="Code"/>
          <w:sz w:val="18"/>
          <w:szCs w:val="18"/>
        </w:rPr>
        <w:t xml:space="preserve">// destroy and </w:t>
      </w:r>
      <w:proofErr w:type="spellStart"/>
      <w:r w:rsidR="00821519" w:rsidRPr="00821519">
        <w:rPr>
          <w:rStyle w:val="Code"/>
          <w:sz w:val="18"/>
          <w:szCs w:val="18"/>
        </w:rPr>
        <w:t>deallocate</w:t>
      </w:r>
      <w:proofErr w:type="spellEnd"/>
      <w:r w:rsidR="00821519" w:rsidRPr="00821519">
        <w:rPr>
          <w:rStyle w:val="Code"/>
          <w:sz w:val="18"/>
          <w:szCs w:val="18"/>
        </w:rPr>
        <w:t xml:space="preserve"> old array</w:t>
      </w:r>
      <w:r w:rsidR="00821519">
        <w:rPr>
          <w:rStyle w:val="Code"/>
          <w:sz w:val="18"/>
          <w:szCs w:val="18"/>
        </w:rPr>
        <w:br/>
      </w:r>
      <w:ins w:id="16" w:author="Niall Douglas" w:date="2010-09-08T14:48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  </w:t>
      </w:r>
      <w:r w:rsidR="00821519" w:rsidRPr="00821519">
        <w:rPr>
          <w:rStyle w:val="Code"/>
          <w:sz w:val="18"/>
          <w:szCs w:val="18"/>
        </w:rPr>
        <w:t>_Destroy(this-&gt;_</w:t>
      </w:r>
      <w:proofErr w:type="spellStart"/>
      <w:r w:rsidR="00821519" w:rsidRPr="00821519">
        <w:rPr>
          <w:rStyle w:val="Code"/>
          <w:sz w:val="18"/>
          <w:szCs w:val="18"/>
        </w:rPr>
        <w:t>Myfirst</w:t>
      </w:r>
      <w:proofErr w:type="spellEnd"/>
      <w:r w:rsidR="00821519" w:rsidRPr="00821519">
        <w:rPr>
          <w:rStyle w:val="Code"/>
          <w:sz w:val="18"/>
          <w:szCs w:val="18"/>
        </w:rPr>
        <w:t>, this-&gt;_</w:t>
      </w:r>
      <w:proofErr w:type="spellStart"/>
      <w:r w:rsidR="00821519" w:rsidRPr="00821519">
        <w:rPr>
          <w:rStyle w:val="Code"/>
          <w:sz w:val="18"/>
          <w:szCs w:val="18"/>
        </w:rPr>
        <w:t>Mylast</w:t>
      </w:r>
      <w:proofErr w:type="spellEnd"/>
      <w:r w:rsidR="00821519" w:rsidRPr="00821519">
        <w:rPr>
          <w:rStyle w:val="Code"/>
          <w:sz w:val="18"/>
          <w:szCs w:val="18"/>
        </w:rPr>
        <w:t>);</w:t>
      </w:r>
      <w:r w:rsidR="00821519">
        <w:rPr>
          <w:rStyle w:val="Code"/>
          <w:sz w:val="18"/>
          <w:szCs w:val="18"/>
        </w:rPr>
        <w:br/>
      </w:r>
      <w:ins w:id="17" w:author="Niall Douglas" w:date="2010-09-08T14:49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  </w:t>
      </w:r>
      <w:r w:rsidR="00821519" w:rsidRPr="00821519">
        <w:rPr>
          <w:rStyle w:val="Code"/>
          <w:sz w:val="18"/>
          <w:szCs w:val="18"/>
        </w:rPr>
        <w:t>this-&gt;_</w:t>
      </w:r>
      <w:proofErr w:type="spellStart"/>
      <w:r w:rsidR="00821519" w:rsidRPr="00821519">
        <w:rPr>
          <w:rStyle w:val="Code"/>
          <w:sz w:val="18"/>
          <w:szCs w:val="18"/>
        </w:rPr>
        <w:t>Alval.deallocate</w:t>
      </w:r>
      <w:proofErr w:type="spellEnd"/>
      <w:r w:rsidR="00821519" w:rsidRPr="00821519">
        <w:rPr>
          <w:rStyle w:val="Code"/>
          <w:sz w:val="18"/>
          <w:szCs w:val="18"/>
        </w:rPr>
        <w:t>(this-&gt;_</w:t>
      </w:r>
      <w:proofErr w:type="spellStart"/>
      <w:r w:rsidR="00821519" w:rsidRPr="00821519">
        <w:rPr>
          <w:rStyle w:val="Code"/>
          <w:sz w:val="18"/>
          <w:szCs w:val="18"/>
        </w:rPr>
        <w:t>Myfirst</w:t>
      </w:r>
      <w:proofErr w:type="spellEnd"/>
      <w:r w:rsidR="00821519" w:rsidRPr="00821519">
        <w:rPr>
          <w:rStyle w:val="Code"/>
          <w:sz w:val="18"/>
          <w:szCs w:val="18"/>
        </w:rPr>
        <w:t>,</w:t>
      </w:r>
      <w:r w:rsidR="00821519">
        <w:rPr>
          <w:rStyle w:val="Code"/>
          <w:sz w:val="18"/>
          <w:szCs w:val="18"/>
        </w:rPr>
        <w:br/>
      </w:r>
      <w:ins w:id="18" w:author="Niall Douglas" w:date="2010-09-08T14:49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  </w:t>
      </w:r>
      <w:r w:rsidR="00821519" w:rsidRPr="00821519">
        <w:rPr>
          <w:rStyle w:val="Code"/>
          <w:sz w:val="18"/>
          <w:szCs w:val="18"/>
        </w:rPr>
        <w:t>this-&gt;_</w:t>
      </w:r>
      <w:proofErr w:type="spellStart"/>
      <w:r w:rsidR="00821519" w:rsidRPr="00821519">
        <w:rPr>
          <w:rStyle w:val="Code"/>
          <w:sz w:val="18"/>
          <w:szCs w:val="18"/>
        </w:rPr>
        <w:t>Myend</w:t>
      </w:r>
      <w:proofErr w:type="spellEnd"/>
      <w:r w:rsidR="00821519" w:rsidRPr="00821519">
        <w:rPr>
          <w:rStyle w:val="Code"/>
          <w:sz w:val="18"/>
          <w:szCs w:val="18"/>
        </w:rPr>
        <w:t xml:space="preserve"> - this-&gt;_</w:t>
      </w:r>
      <w:proofErr w:type="spellStart"/>
      <w:r w:rsidR="00821519" w:rsidRPr="00821519">
        <w:rPr>
          <w:rStyle w:val="Code"/>
          <w:sz w:val="18"/>
          <w:szCs w:val="18"/>
        </w:rPr>
        <w:t>Myfirst</w:t>
      </w:r>
      <w:proofErr w:type="spellEnd"/>
      <w:r w:rsidR="00821519" w:rsidRPr="00821519">
        <w:rPr>
          <w:rStyle w:val="Code"/>
          <w:sz w:val="18"/>
          <w:szCs w:val="18"/>
        </w:rPr>
        <w:t>);</w:t>
      </w:r>
      <w:r w:rsidR="00821519">
        <w:rPr>
          <w:rStyle w:val="Code"/>
          <w:sz w:val="18"/>
          <w:szCs w:val="18"/>
        </w:rPr>
        <w:br/>
      </w:r>
      <w:ins w:id="19" w:author="Niall Douglas" w:date="2010-09-08T14:49:00Z">
        <w:r>
          <w:rPr>
            <w:rStyle w:val="Code"/>
            <w:sz w:val="18"/>
            <w:szCs w:val="18"/>
          </w:rPr>
          <w:t xml:space="preserve">  </w:t>
        </w:r>
      </w:ins>
      <w:r w:rsidR="00821519">
        <w:rPr>
          <w:rStyle w:val="Code"/>
          <w:sz w:val="18"/>
          <w:szCs w:val="18"/>
        </w:rPr>
        <w:t xml:space="preserve">    </w:t>
      </w:r>
      <w:r w:rsidR="00821519" w:rsidRPr="00821519">
        <w:rPr>
          <w:rStyle w:val="Code"/>
          <w:sz w:val="18"/>
          <w:szCs w:val="18"/>
        </w:rPr>
        <w:t>}</w:t>
      </w:r>
    </w:p>
    <w:p w:rsidR="006E407E" w:rsidRPr="00821519" w:rsidRDefault="00AD0E6D" w:rsidP="00821519">
      <w:pPr>
        <w:jc w:val="left"/>
        <w:rPr>
          <w:rStyle w:val="Code"/>
          <w:sz w:val="18"/>
          <w:szCs w:val="18"/>
        </w:rPr>
      </w:pPr>
      <w:ins w:id="20" w:author="Niall Douglas" w:date="2010-09-08T14:49:00Z">
        <w:r>
          <w:rPr>
            <w:rStyle w:val="Code"/>
            <w:sz w:val="18"/>
            <w:szCs w:val="18"/>
          </w:rPr>
          <w:lastRenderedPageBreak/>
          <w:t xml:space="preserve">  </w:t>
        </w:r>
      </w:ins>
      <w:r w:rsidR="00821519">
        <w:rPr>
          <w:rStyle w:val="Code"/>
          <w:sz w:val="18"/>
          <w:szCs w:val="18"/>
        </w:rPr>
        <w:t xml:space="preserve">    </w:t>
      </w:r>
      <w:r w:rsidR="00821519" w:rsidRPr="00821519">
        <w:rPr>
          <w:rStyle w:val="Code"/>
          <w:sz w:val="18"/>
          <w:szCs w:val="18"/>
        </w:rPr>
        <w:t>this-&gt;_</w:t>
      </w:r>
      <w:proofErr w:type="spellStart"/>
      <w:r w:rsidR="00821519" w:rsidRPr="00821519">
        <w:rPr>
          <w:rStyle w:val="Code"/>
          <w:sz w:val="18"/>
          <w:szCs w:val="18"/>
        </w:rPr>
        <w:t>Orphan_</w:t>
      </w:r>
      <w:proofErr w:type="gramStart"/>
      <w:r w:rsidR="00821519" w:rsidRPr="00821519">
        <w:rPr>
          <w:rStyle w:val="Code"/>
          <w:sz w:val="18"/>
          <w:szCs w:val="18"/>
        </w:rPr>
        <w:t>all</w:t>
      </w:r>
      <w:proofErr w:type="spellEnd"/>
      <w:r w:rsidR="00821519" w:rsidRPr="00821519">
        <w:rPr>
          <w:rStyle w:val="Code"/>
          <w:sz w:val="18"/>
          <w:szCs w:val="18"/>
        </w:rPr>
        <w:t>(</w:t>
      </w:r>
      <w:proofErr w:type="gramEnd"/>
      <w:r w:rsidR="00821519" w:rsidRPr="00821519">
        <w:rPr>
          <w:rStyle w:val="Code"/>
          <w:sz w:val="18"/>
          <w:szCs w:val="18"/>
        </w:rPr>
        <w:t>);</w:t>
      </w:r>
      <w:ins w:id="21" w:author="Niall Douglas" w:date="2010-09-08T14:49:00Z">
        <w:r>
          <w:rPr>
            <w:rStyle w:val="Code"/>
            <w:sz w:val="18"/>
            <w:szCs w:val="18"/>
          </w:rPr>
          <w:br/>
        </w:r>
      </w:ins>
      <w:ins w:id="22" w:author="Niall Douglas" w:date="2010-09-08T14:50:00Z">
        <w:r>
          <w:rPr>
            <w:rStyle w:val="Code"/>
            <w:sz w:val="18"/>
            <w:szCs w:val="18"/>
          </w:rPr>
          <w:t xml:space="preserve">      </w:t>
        </w:r>
        <w:r w:rsidRPr="00821519">
          <w:rPr>
            <w:rStyle w:val="Code"/>
            <w:sz w:val="18"/>
            <w:szCs w:val="18"/>
          </w:rPr>
          <w:t>this-&gt;_</w:t>
        </w:r>
        <w:proofErr w:type="spellStart"/>
        <w:r w:rsidRPr="00821519">
          <w:rPr>
            <w:rStyle w:val="Code"/>
            <w:sz w:val="18"/>
            <w:szCs w:val="18"/>
          </w:rPr>
          <w:t>Mylast</w:t>
        </w:r>
        <w:proofErr w:type="spellEnd"/>
        <w:r w:rsidRPr="00821519">
          <w:rPr>
            <w:rStyle w:val="Code"/>
            <w:sz w:val="18"/>
            <w:szCs w:val="18"/>
          </w:rPr>
          <w:t xml:space="preserve"> = _</w:t>
        </w:r>
        <w:proofErr w:type="spellStart"/>
        <w:r w:rsidRPr="00821519">
          <w:rPr>
            <w:rStyle w:val="Code"/>
            <w:sz w:val="18"/>
            <w:szCs w:val="18"/>
          </w:rPr>
          <w:t>Ptr</w:t>
        </w:r>
        <w:proofErr w:type="spellEnd"/>
        <w:r w:rsidRPr="00821519">
          <w:rPr>
            <w:rStyle w:val="Code"/>
            <w:sz w:val="18"/>
            <w:szCs w:val="18"/>
          </w:rPr>
          <w:t xml:space="preserve"> + _Size;</w:t>
        </w:r>
        <w:r>
          <w:rPr>
            <w:rStyle w:val="Code"/>
            <w:sz w:val="18"/>
            <w:szCs w:val="18"/>
          </w:rPr>
          <w:br/>
          <w:t xml:space="preserve">      </w:t>
        </w:r>
        <w:r w:rsidRPr="00821519">
          <w:rPr>
            <w:rStyle w:val="Code"/>
            <w:sz w:val="18"/>
            <w:szCs w:val="18"/>
          </w:rPr>
          <w:t>this-&gt;_</w:t>
        </w:r>
        <w:proofErr w:type="spellStart"/>
        <w:r w:rsidRPr="00821519">
          <w:rPr>
            <w:rStyle w:val="Code"/>
            <w:sz w:val="18"/>
            <w:szCs w:val="18"/>
          </w:rPr>
          <w:t>Myfirst</w:t>
        </w:r>
        <w:proofErr w:type="spellEnd"/>
        <w:r w:rsidRPr="00821519">
          <w:rPr>
            <w:rStyle w:val="Code"/>
            <w:sz w:val="18"/>
            <w:szCs w:val="18"/>
          </w:rPr>
          <w:t xml:space="preserve"> = _</w:t>
        </w:r>
        <w:proofErr w:type="spellStart"/>
        <w:r w:rsidRPr="00821519">
          <w:rPr>
            <w:rStyle w:val="Code"/>
            <w:sz w:val="18"/>
            <w:szCs w:val="18"/>
          </w:rPr>
          <w:t>Ptr</w:t>
        </w:r>
        <w:proofErr w:type="spellEnd"/>
        <w:r w:rsidRPr="00821519">
          <w:rPr>
            <w:rStyle w:val="Code"/>
            <w:sz w:val="18"/>
            <w:szCs w:val="18"/>
          </w:rPr>
          <w:t>;</w:t>
        </w:r>
        <w:r>
          <w:rPr>
            <w:rStyle w:val="Code"/>
            <w:sz w:val="18"/>
            <w:szCs w:val="18"/>
          </w:rPr>
          <w:br/>
        </w:r>
      </w:ins>
      <w:ins w:id="23" w:author="Niall Douglas" w:date="2010-09-08T14:49:00Z">
        <w:r>
          <w:rPr>
            <w:rStyle w:val="Code"/>
            <w:sz w:val="18"/>
            <w:szCs w:val="18"/>
          </w:rPr>
          <w:t xml:space="preserve">    }</w:t>
        </w:r>
      </w:ins>
      <w:r w:rsidR="00821519">
        <w:rPr>
          <w:rStyle w:val="Code"/>
          <w:sz w:val="18"/>
          <w:szCs w:val="18"/>
        </w:rPr>
        <w:br/>
        <w:t xml:space="preserve">    </w:t>
      </w:r>
      <w:r w:rsidR="00821519" w:rsidRPr="00821519">
        <w:rPr>
          <w:rStyle w:val="Code"/>
          <w:sz w:val="18"/>
          <w:szCs w:val="18"/>
        </w:rPr>
        <w:t>this-&gt;_</w:t>
      </w:r>
      <w:proofErr w:type="spellStart"/>
      <w:r w:rsidR="00821519" w:rsidRPr="00821519">
        <w:rPr>
          <w:rStyle w:val="Code"/>
          <w:sz w:val="18"/>
          <w:szCs w:val="18"/>
        </w:rPr>
        <w:t>Myend</w:t>
      </w:r>
      <w:proofErr w:type="spellEnd"/>
      <w:r w:rsidR="00821519" w:rsidRPr="00821519">
        <w:rPr>
          <w:rStyle w:val="Code"/>
          <w:sz w:val="18"/>
          <w:szCs w:val="18"/>
        </w:rPr>
        <w:t xml:space="preserve"> = _</w:t>
      </w:r>
      <w:proofErr w:type="spellStart"/>
      <w:r w:rsidR="00821519" w:rsidRPr="00821519">
        <w:rPr>
          <w:rStyle w:val="Code"/>
          <w:sz w:val="18"/>
          <w:szCs w:val="18"/>
        </w:rPr>
        <w:t>Ptr</w:t>
      </w:r>
      <w:proofErr w:type="spellEnd"/>
      <w:r w:rsidR="00821519" w:rsidRPr="00821519">
        <w:rPr>
          <w:rStyle w:val="Code"/>
          <w:sz w:val="18"/>
          <w:szCs w:val="18"/>
        </w:rPr>
        <w:t xml:space="preserve"> + _Count;</w:t>
      </w:r>
      <w:r w:rsidR="00821519">
        <w:rPr>
          <w:rStyle w:val="Code"/>
          <w:sz w:val="18"/>
          <w:szCs w:val="18"/>
        </w:rPr>
        <w:br/>
      </w:r>
      <w:del w:id="24" w:author="Niall Douglas" w:date="2010-09-08T14:50:00Z">
        <w:r w:rsidR="00821519" w:rsidDel="00AD0E6D">
          <w:rPr>
            <w:rStyle w:val="Code"/>
            <w:sz w:val="18"/>
            <w:szCs w:val="18"/>
          </w:rPr>
          <w:delText xml:space="preserve">    </w:delText>
        </w:r>
        <w:r w:rsidR="00821519" w:rsidRPr="00821519" w:rsidDel="00AD0E6D">
          <w:rPr>
            <w:rStyle w:val="Code"/>
            <w:sz w:val="18"/>
            <w:szCs w:val="18"/>
          </w:rPr>
          <w:delText>this-&gt;_Mylast = _Ptr + _Size;</w:delText>
        </w:r>
        <w:r w:rsidR="00821519" w:rsidDel="00AD0E6D">
          <w:rPr>
            <w:rStyle w:val="Code"/>
            <w:sz w:val="18"/>
            <w:szCs w:val="18"/>
          </w:rPr>
          <w:br/>
          <w:delText xml:space="preserve">    </w:delText>
        </w:r>
        <w:r w:rsidR="00821519" w:rsidRPr="00821519" w:rsidDel="00AD0E6D">
          <w:rPr>
            <w:rStyle w:val="Code"/>
            <w:sz w:val="18"/>
            <w:szCs w:val="18"/>
          </w:rPr>
          <w:delText>this-&gt;_Myfirst = _Ptr;</w:delText>
        </w:r>
        <w:r w:rsidR="00821519" w:rsidDel="00AD0E6D">
          <w:rPr>
            <w:rStyle w:val="Code"/>
            <w:sz w:val="18"/>
            <w:szCs w:val="18"/>
          </w:rPr>
          <w:br/>
        </w:r>
      </w:del>
      <w:r w:rsidR="00821519">
        <w:rPr>
          <w:rStyle w:val="Code"/>
          <w:sz w:val="18"/>
          <w:szCs w:val="18"/>
        </w:rPr>
        <w:t xml:space="preserve">  </w:t>
      </w:r>
      <w:r w:rsidR="00821519" w:rsidRPr="00821519">
        <w:rPr>
          <w:rStyle w:val="Code"/>
          <w:sz w:val="18"/>
          <w:szCs w:val="18"/>
        </w:rPr>
        <w:t>}</w:t>
      </w:r>
      <w:r w:rsidR="00821519">
        <w:rPr>
          <w:rStyle w:val="Code"/>
          <w:sz w:val="18"/>
          <w:szCs w:val="18"/>
        </w:rPr>
        <w:br/>
      </w:r>
      <w:r w:rsidR="00821519" w:rsidRPr="00821519">
        <w:rPr>
          <w:rStyle w:val="Code"/>
          <w:sz w:val="18"/>
          <w:szCs w:val="18"/>
        </w:rPr>
        <w:t>}</w:t>
      </w:r>
    </w:p>
    <w:p w:rsidR="00FA5C84" w:rsidRDefault="00FA5C84" w:rsidP="001A532F">
      <w:pPr>
        <w:rPr>
          <w:lang w:val="en-US"/>
        </w:rPr>
      </w:pPr>
    </w:p>
    <w:p w:rsidR="00CD3C87" w:rsidRPr="00CD3C87" w:rsidRDefault="00CD3C87" w:rsidP="00CD3C87">
      <w:pPr>
        <w:rPr>
          <w:b/>
          <w:bCs/>
          <w:lang w:val="en-IE"/>
        </w:rPr>
      </w:pPr>
      <w:r w:rsidRPr="00CD3C87">
        <w:rPr>
          <w:b/>
          <w:bCs/>
          <w:lang w:val="en-IE"/>
        </w:rPr>
        <w:t>20.9.5 The default allocator [</w:t>
      </w:r>
      <w:proofErr w:type="spellStart"/>
      <w:r w:rsidRPr="00CD3C87">
        <w:rPr>
          <w:b/>
          <w:bCs/>
          <w:lang w:val="en-IE"/>
        </w:rPr>
        <w:t>default.allocator</w:t>
      </w:r>
      <w:proofErr w:type="spellEnd"/>
      <w:r w:rsidRPr="00CD3C87">
        <w:rPr>
          <w:b/>
          <w:bCs/>
          <w:lang w:val="en-IE"/>
        </w:rPr>
        <w:t>]</w:t>
      </w:r>
    </w:p>
    <w:p w:rsidR="00CD3C87" w:rsidRPr="009D085B" w:rsidRDefault="00CD3C87" w:rsidP="00CD3C87">
      <w:pPr>
        <w:jc w:val="left"/>
        <w:rPr>
          <w:rStyle w:val="Code"/>
          <w:sz w:val="20"/>
          <w:szCs w:val="20"/>
          <w:lang w:val="en-IE"/>
        </w:rPr>
      </w:pPr>
      <w:proofErr w:type="gramStart"/>
      <w:r w:rsidRPr="009D085B">
        <w:rPr>
          <w:rStyle w:val="Code"/>
          <w:sz w:val="20"/>
          <w:szCs w:val="20"/>
          <w:lang w:val="en-IE"/>
        </w:rPr>
        <w:t>namespace</w:t>
      </w:r>
      <w:proofErr w:type="gramEnd"/>
      <w:r w:rsidRPr="009D085B">
        <w:rPr>
          <w:rStyle w:val="Code"/>
          <w:sz w:val="20"/>
          <w:szCs w:val="20"/>
          <w:lang w:val="en-IE"/>
        </w:rPr>
        <w:t xml:space="preserve"> std {</w:t>
      </w:r>
      <w:r w:rsidRPr="009D085B">
        <w:rPr>
          <w:rStyle w:val="Code"/>
          <w:sz w:val="20"/>
          <w:szCs w:val="20"/>
          <w:lang w:val="en-IE"/>
        </w:rPr>
        <w:br/>
        <w:t xml:space="preserve">  template &lt;class T&gt; class allocator;</w:t>
      </w:r>
      <w:r w:rsidRPr="009D085B">
        <w:rPr>
          <w:rStyle w:val="Code"/>
          <w:sz w:val="20"/>
          <w:szCs w:val="20"/>
          <w:lang w:val="en-IE"/>
        </w:rPr>
        <w:br/>
        <w:t xml:space="preserve">  // specialize for void:</w:t>
      </w:r>
      <w:r w:rsidRPr="009D085B">
        <w:rPr>
          <w:rStyle w:val="Code"/>
          <w:sz w:val="20"/>
          <w:szCs w:val="20"/>
          <w:lang w:val="en-IE"/>
        </w:rPr>
        <w:br/>
        <w:t xml:space="preserve">  template &lt;&gt; class allocator&lt;void&gt; {</w:t>
      </w:r>
      <w:r w:rsidRPr="009D085B">
        <w:rPr>
          <w:rStyle w:val="Code"/>
          <w:sz w:val="20"/>
          <w:szCs w:val="20"/>
          <w:lang w:val="en-IE"/>
        </w:rPr>
        <w:br/>
        <w:t xml:space="preserve">  public: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void* pointer;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const void* </w:t>
      </w:r>
      <w:proofErr w:type="spellStart"/>
      <w:r w:rsidRPr="009D085B">
        <w:rPr>
          <w:rStyle w:val="Code"/>
          <w:sz w:val="20"/>
          <w:szCs w:val="20"/>
          <w:lang w:val="en-IE"/>
        </w:rPr>
        <w:t>const_pointer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// reference-to-void members are impossible.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proofErr w:type="gram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proofErr w:type="gramEnd"/>
      <w:r w:rsidRPr="009D085B">
        <w:rPr>
          <w:rStyle w:val="Code"/>
          <w:sz w:val="20"/>
          <w:szCs w:val="20"/>
          <w:lang w:val="en-IE"/>
        </w:rPr>
        <w:t xml:space="preserve"> void </w:t>
      </w:r>
      <w:proofErr w:type="spellStart"/>
      <w:r w:rsidRPr="009D085B">
        <w:rPr>
          <w:rStyle w:val="Code"/>
          <w:sz w:val="20"/>
          <w:szCs w:val="20"/>
          <w:lang w:val="en-IE"/>
        </w:rPr>
        <w:t>value_type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template &lt;class U&gt; </w:t>
      </w:r>
      <w:proofErr w:type="spellStart"/>
      <w:r w:rsidRPr="009D085B">
        <w:rPr>
          <w:rStyle w:val="Code"/>
          <w:sz w:val="20"/>
          <w:szCs w:val="20"/>
          <w:lang w:val="en-IE"/>
        </w:rPr>
        <w:t>struct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rebind {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allocator&lt;U&gt; other; };</w:t>
      </w:r>
      <w:r w:rsidRPr="009D085B">
        <w:rPr>
          <w:rStyle w:val="Code"/>
          <w:sz w:val="20"/>
          <w:szCs w:val="20"/>
          <w:lang w:val="en-IE"/>
        </w:rPr>
        <w:br/>
        <w:t xml:space="preserve">  };</w:t>
      </w:r>
    </w:p>
    <w:p w:rsidR="00552039" w:rsidRDefault="00CD3C87" w:rsidP="00CD3C87">
      <w:pPr>
        <w:jc w:val="left"/>
        <w:rPr>
          <w:ins w:id="25" w:author="Niall Douglas" w:date="2010-09-07T15:57:00Z"/>
          <w:rStyle w:val="Code"/>
          <w:sz w:val="20"/>
          <w:szCs w:val="20"/>
          <w:lang w:val="en-IE"/>
        </w:rPr>
      </w:pPr>
      <w:r w:rsidRPr="009D085B">
        <w:rPr>
          <w:rStyle w:val="Code"/>
          <w:sz w:val="20"/>
          <w:szCs w:val="20"/>
          <w:lang w:val="en-IE"/>
        </w:rPr>
        <w:t xml:space="preserve">  template &lt;class T&gt; class allocator {</w:t>
      </w:r>
      <w:r w:rsidRPr="009D085B">
        <w:rPr>
          <w:rStyle w:val="Code"/>
          <w:sz w:val="20"/>
          <w:szCs w:val="20"/>
          <w:lang w:val="en-IE"/>
        </w:rPr>
        <w:br/>
        <w:t xml:space="preserve">  public: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</w:t>
      </w:r>
      <w:proofErr w:type="spellStart"/>
      <w:r w:rsidRPr="009D085B">
        <w:rPr>
          <w:rStyle w:val="Code"/>
          <w:sz w:val="20"/>
          <w:szCs w:val="20"/>
          <w:lang w:val="en-IE"/>
        </w:rPr>
        <w:t>size_t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</w:t>
      </w:r>
      <w:proofErr w:type="spellStart"/>
      <w:r w:rsidRPr="009D085B">
        <w:rPr>
          <w:rStyle w:val="Code"/>
          <w:sz w:val="20"/>
          <w:szCs w:val="20"/>
          <w:lang w:val="en-IE"/>
        </w:rPr>
        <w:t>size_type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</w:t>
      </w:r>
      <w:proofErr w:type="spellStart"/>
      <w:r w:rsidRPr="009D085B">
        <w:rPr>
          <w:rStyle w:val="Code"/>
          <w:sz w:val="20"/>
          <w:szCs w:val="20"/>
          <w:lang w:val="en-IE"/>
        </w:rPr>
        <w:t>ptrdiff_t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</w:t>
      </w:r>
      <w:proofErr w:type="spellStart"/>
      <w:r w:rsidRPr="009D085B">
        <w:rPr>
          <w:rStyle w:val="Code"/>
          <w:sz w:val="20"/>
          <w:szCs w:val="20"/>
          <w:lang w:val="en-IE"/>
        </w:rPr>
        <w:t>difference_type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T* pointer;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const T* </w:t>
      </w:r>
      <w:proofErr w:type="spellStart"/>
      <w:r w:rsidRPr="009D085B">
        <w:rPr>
          <w:rStyle w:val="Code"/>
          <w:sz w:val="20"/>
          <w:szCs w:val="20"/>
          <w:lang w:val="en-IE"/>
        </w:rPr>
        <w:t>const_pointer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T&amp; reference;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const T&amp; </w:t>
      </w:r>
      <w:proofErr w:type="spellStart"/>
      <w:r w:rsidRPr="009D085B">
        <w:rPr>
          <w:rStyle w:val="Code"/>
          <w:sz w:val="20"/>
          <w:szCs w:val="20"/>
          <w:lang w:val="en-IE"/>
        </w:rPr>
        <w:t>const_reference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T </w:t>
      </w:r>
      <w:proofErr w:type="spellStart"/>
      <w:r w:rsidRPr="009D085B">
        <w:rPr>
          <w:rStyle w:val="Code"/>
          <w:sz w:val="20"/>
          <w:szCs w:val="20"/>
          <w:lang w:val="en-IE"/>
        </w:rPr>
        <w:t>value_type</w:t>
      </w:r>
      <w:proofErr w:type="spellEnd"/>
      <w:r w:rsidRPr="009D085B">
        <w:rPr>
          <w:rStyle w:val="Code"/>
          <w:sz w:val="20"/>
          <w:szCs w:val="20"/>
          <w:lang w:val="en-IE"/>
        </w:rPr>
        <w:t>;</w:t>
      </w:r>
      <w:r w:rsidRPr="009D085B">
        <w:rPr>
          <w:rStyle w:val="Code"/>
          <w:sz w:val="20"/>
          <w:szCs w:val="20"/>
          <w:lang w:val="en-IE"/>
        </w:rPr>
        <w:br/>
        <w:t xml:space="preserve">    template &lt;class U&gt; </w:t>
      </w:r>
      <w:proofErr w:type="spellStart"/>
      <w:r w:rsidRPr="009D085B">
        <w:rPr>
          <w:rStyle w:val="Code"/>
          <w:sz w:val="20"/>
          <w:szCs w:val="20"/>
          <w:lang w:val="en-IE"/>
        </w:rPr>
        <w:t>struct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rebind { </w:t>
      </w:r>
      <w:proofErr w:type="spellStart"/>
      <w:r w:rsidRPr="009D085B">
        <w:rPr>
          <w:rStyle w:val="Code"/>
          <w:sz w:val="20"/>
          <w:szCs w:val="20"/>
          <w:lang w:val="en-IE"/>
        </w:rPr>
        <w:t>typedef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allocator&lt;U&gt; other; };</w:t>
      </w:r>
      <w:r w:rsidRPr="009D085B">
        <w:rPr>
          <w:rStyle w:val="Code"/>
          <w:sz w:val="20"/>
          <w:szCs w:val="20"/>
          <w:lang w:val="en-IE"/>
        </w:rPr>
        <w:br/>
        <w:t xml:space="preserve">    allocator() throw();</w:t>
      </w:r>
      <w:r w:rsidRPr="009D085B">
        <w:rPr>
          <w:rStyle w:val="Code"/>
          <w:sz w:val="20"/>
          <w:szCs w:val="20"/>
          <w:lang w:val="en-IE"/>
        </w:rPr>
        <w:br/>
        <w:t xml:space="preserve">    allocator(const allocator&amp;) throw();</w:t>
      </w:r>
      <w:r w:rsidRPr="009D085B">
        <w:rPr>
          <w:rStyle w:val="Code"/>
          <w:sz w:val="20"/>
          <w:szCs w:val="20"/>
          <w:lang w:val="en-IE"/>
        </w:rPr>
        <w:br/>
        <w:t xml:space="preserve">    template &lt;class U&gt; allocator(const allocator&lt;U&gt;&amp;) throw();</w:t>
      </w:r>
      <w:r w:rsidRPr="009D085B">
        <w:rPr>
          <w:rStyle w:val="Code"/>
          <w:sz w:val="20"/>
          <w:szCs w:val="20"/>
          <w:lang w:val="en-IE"/>
        </w:rPr>
        <w:br/>
        <w:t xml:space="preserve">    ~allocator() throw();</w:t>
      </w:r>
      <w:r w:rsidRPr="009D085B">
        <w:rPr>
          <w:rStyle w:val="Code"/>
          <w:sz w:val="20"/>
          <w:szCs w:val="20"/>
          <w:lang w:val="en-IE"/>
        </w:rPr>
        <w:br/>
        <w:t xml:space="preserve">    pointer address(reference x) const;</w:t>
      </w:r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const_pointer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address(</w:t>
      </w:r>
      <w:proofErr w:type="spellStart"/>
      <w:r w:rsidRPr="009D085B">
        <w:rPr>
          <w:rStyle w:val="Code"/>
          <w:sz w:val="20"/>
          <w:szCs w:val="20"/>
          <w:lang w:val="en-IE"/>
        </w:rPr>
        <w:t>const_reference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x) const;</w:t>
      </w:r>
      <w:r w:rsidRPr="009D085B">
        <w:rPr>
          <w:rStyle w:val="Code"/>
          <w:sz w:val="20"/>
          <w:szCs w:val="20"/>
          <w:lang w:val="en-IE"/>
        </w:rPr>
        <w:br/>
        <w:t xml:space="preserve">    pointer allocate(</w:t>
      </w:r>
      <w:proofErr w:type="spellStart"/>
      <w:r w:rsidRPr="009D085B">
        <w:rPr>
          <w:rStyle w:val="Code"/>
          <w:sz w:val="20"/>
          <w:szCs w:val="20"/>
          <w:lang w:val="en-IE"/>
        </w:rPr>
        <w:t>size_type</w:t>
      </w:r>
      <w:proofErr w:type="spellEnd"/>
      <w:r w:rsidRPr="009D085B">
        <w:rPr>
          <w:rStyle w:val="Code"/>
          <w:sz w:val="20"/>
          <w:szCs w:val="20"/>
          <w:lang w:val="en-IE"/>
        </w:rPr>
        <w:t>, allocator&lt;void&gt;::</w:t>
      </w:r>
      <w:proofErr w:type="spellStart"/>
      <w:r w:rsidRPr="009D085B">
        <w:rPr>
          <w:rStyle w:val="Code"/>
          <w:sz w:val="20"/>
          <w:szCs w:val="20"/>
          <w:lang w:val="en-IE"/>
        </w:rPr>
        <w:t>const_pointer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hint = 0</w:t>
      </w:r>
      <w:ins w:id="26" w:author="Niall Douglas" w:date="2010-09-08T14:53:00Z">
        <w:r w:rsidR="00AD0E6D">
          <w:rPr>
            <w:rStyle w:val="Code"/>
            <w:sz w:val="20"/>
            <w:szCs w:val="20"/>
            <w:lang w:val="en-IE"/>
          </w:rPr>
          <w:t xml:space="preserve">, </w:t>
        </w:r>
      </w:ins>
      <w:proofErr w:type="spellStart"/>
      <w:ins w:id="27" w:author="Niall Douglas" w:date="2010-09-08T14:54:00Z">
        <w:r w:rsidR="00AD0E6D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</w:t>
        </w:r>
      </w:ins>
      <w:proofErr w:type="spellStart"/>
      <w:ins w:id="28" w:author="Niall Douglas" w:date="2010-09-08T14:53:00Z">
        <w:r w:rsidR="00AD0E6D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= false</w:t>
        </w:r>
      </w:ins>
      <w:r w:rsidRPr="009D085B">
        <w:rPr>
          <w:rStyle w:val="Code"/>
          <w:sz w:val="20"/>
          <w:szCs w:val="20"/>
          <w:lang w:val="en-IE"/>
        </w:rPr>
        <w:t>);</w:t>
      </w:r>
      <w:ins w:id="29" w:author="Niall Douglas" w:date="2010-09-06T17:52:00Z">
        <w:r w:rsidR="00D85568">
          <w:rPr>
            <w:rStyle w:val="Code"/>
            <w:sz w:val="20"/>
            <w:szCs w:val="20"/>
            <w:lang w:val="en-IE"/>
          </w:rPr>
          <w:br/>
        </w:r>
      </w:ins>
      <w:ins w:id="30" w:author="Niall Douglas" w:date="2010-09-06T17:53:00Z">
        <w:r w:rsidR="00D85568">
          <w:rPr>
            <w:rStyle w:val="Code"/>
            <w:sz w:val="20"/>
            <w:szCs w:val="20"/>
            <w:lang w:val="en-IE"/>
          </w:rPr>
          <w:t xml:space="preserve">    </w:t>
        </w:r>
      </w:ins>
      <w:commentRangeStart w:id="31"/>
      <w:ins w:id="32" w:author="Niall Douglas" w:date="2010-09-06T18:00:00Z">
        <w:r w:rsidR="00D85568">
          <w:rPr>
            <w:rStyle w:val="Code"/>
            <w:sz w:val="20"/>
            <w:szCs w:val="20"/>
            <w:lang w:val="en-IE"/>
          </w:rPr>
          <w:t>p</w:t>
        </w:r>
        <w:r w:rsidR="00B344C1">
          <w:rPr>
            <w:rStyle w:val="Code"/>
            <w:sz w:val="20"/>
            <w:szCs w:val="20"/>
            <w:lang w:val="en-IE"/>
          </w:rPr>
          <w:t>ointer</w:t>
        </w:r>
      </w:ins>
      <w:ins w:id="33" w:author="Niall Douglas" w:date="2010-09-06T18:15:00Z">
        <w:r w:rsidR="00B344C1">
          <w:rPr>
            <w:rStyle w:val="Code"/>
            <w:sz w:val="20"/>
            <w:szCs w:val="20"/>
            <w:lang w:val="en-IE"/>
          </w:rPr>
          <w:t>*</w:t>
        </w:r>
      </w:ins>
      <w:ins w:id="34" w:author="Niall Douglas" w:date="2010-09-06T17:53:00Z">
        <w:r w:rsidR="00D85568">
          <w:rPr>
            <w:rStyle w:val="Code"/>
            <w:sz w:val="20"/>
            <w:szCs w:val="20"/>
            <w:lang w:val="en-IE"/>
          </w:rPr>
          <w:t xml:space="preserve"> allocate(pointer</w:t>
        </w:r>
      </w:ins>
      <w:ins w:id="35" w:author="Niall Douglas" w:date="2010-09-06T17:56:00Z"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ps</w:t>
        </w:r>
      </w:ins>
      <w:proofErr w:type="spellEnd"/>
      <w:ins w:id="36" w:author="Niall Douglas" w:date="2010-09-06T17:53:00Z">
        <w:r w:rsidR="00D85568">
          <w:rPr>
            <w:rStyle w:val="Code"/>
            <w:sz w:val="20"/>
            <w:szCs w:val="20"/>
            <w:lang w:val="en-IE"/>
          </w:rPr>
          <w:t>[],</w:t>
        </w:r>
      </w:ins>
      <w:ins w:id="37" w:author="Niall Douglas" w:date="2010-09-06T17:58:00Z">
        <w:r w:rsidR="0085261D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85261D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85261D">
          <w:rPr>
            <w:rStyle w:val="Code"/>
            <w:sz w:val="20"/>
            <w:szCs w:val="20"/>
            <w:lang w:val="en-IE"/>
          </w:rPr>
          <w:t xml:space="preserve"> </w:t>
        </w:r>
      </w:ins>
      <w:ins w:id="38" w:author="Niall Douglas" w:date="2010-09-06T18:42:00Z">
        <w:r w:rsidR="0085261D">
          <w:rPr>
            <w:rStyle w:val="Code"/>
            <w:sz w:val="20"/>
            <w:szCs w:val="20"/>
            <w:lang w:val="en-IE"/>
          </w:rPr>
          <w:t>ns</w:t>
        </w:r>
      </w:ins>
      <w:ins w:id="39" w:author="Niall Douglas" w:date="2010-09-06T17:58:00Z">
        <w:r w:rsidR="00D85568">
          <w:rPr>
            <w:rStyle w:val="Code"/>
            <w:sz w:val="20"/>
            <w:szCs w:val="20"/>
            <w:lang w:val="en-IE"/>
          </w:rPr>
          <w:t xml:space="preserve">[], </w:t>
        </w:r>
      </w:ins>
      <w:proofErr w:type="spellStart"/>
      <w:ins w:id="40" w:author="Niall Douglas" w:date="2010-09-06T17:53:00Z">
        <w:r w:rsidR="00D85568">
          <w:rPr>
            <w:rStyle w:val="Code"/>
            <w:sz w:val="20"/>
            <w:szCs w:val="20"/>
            <w:lang w:val="en-IE"/>
          </w:rPr>
          <w:t>size_type</w:t>
        </w:r>
      </w:ins>
      <w:proofErr w:type="spellEnd"/>
      <w:ins w:id="41" w:author="Niall Douglas" w:date="2010-09-06T17:56:00Z"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n</w:t>
        </w:r>
      </w:ins>
      <w:ins w:id="42" w:author="Niall Douglas" w:date="2010-09-06T17:57:00Z">
        <w:r w:rsidR="00D85568">
          <w:rPr>
            <w:rStyle w:val="Code"/>
            <w:sz w:val="20"/>
            <w:szCs w:val="20"/>
            <w:lang w:val="en-IE"/>
          </w:rPr>
          <w:t>_elems</w:t>
        </w:r>
        <w:proofErr w:type="spellEnd"/>
        <w:r w:rsidR="00D85568">
          <w:rPr>
            <w:rStyle w:val="Code"/>
            <w:sz w:val="20"/>
            <w:szCs w:val="20"/>
            <w:lang w:val="en-IE"/>
          </w:rPr>
          <w:t xml:space="preserve">, </w:t>
        </w:r>
      </w:ins>
      <w:ins w:id="43" w:author="Niall Douglas" w:date="2010-09-06T17:54:00Z">
        <w:r w:rsidR="00D85568" w:rsidRPr="009D085B">
          <w:rPr>
            <w:rStyle w:val="Code"/>
            <w:sz w:val="20"/>
            <w:szCs w:val="20"/>
            <w:lang w:val="en-IE"/>
          </w:rPr>
          <w:t>allocator&lt;void&gt;::</w:t>
        </w:r>
        <w:proofErr w:type="spellStart"/>
        <w:r w:rsidR="00D85568" w:rsidRPr="009D085B">
          <w:rPr>
            <w:rStyle w:val="Code"/>
            <w:sz w:val="20"/>
            <w:szCs w:val="20"/>
            <w:lang w:val="en-IE"/>
          </w:rPr>
          <w:t>const_pointer</w:t>
        </w:r>
        <w:proofErr w:type="spellEnd"/>
        <w:r w:rsidR="00D85568" w:rsidRPr="009D085B">
          <w:rPr>
            <w:rStyle w:val="Code"/>
            <w:sz w:val="20"/>
            <w:szCs w:val="20"/>
            <w:lang w:val="en-IE"/>
          </w:rPr>
          <w:t xml:space="preserve"> hint = 0</w:t>
        </w:r>
      </w:ins>
      <w:ins w:id="44" w:author="Niall Douglas" w:date="2010-09-08T14:53:00Z">
        <w:r w:rsidR="00AD0E6D">
          <w:rPr>
            <w:rStyle w:val="Code"/>
            <w:sz w:val="20"/>
            <w:szCs w:val="20"/>
            <w:lang w:val="en-IE"/>
          </w:rPr>
          <w:t xml:space="preserve">, </w:t>
        </w:r>
      </w:ins>
      <w:proofErr w:type="spellStart"/>
      <w:ins w:id="45" w:author="Niall Douglas" w:date="2010-09-08T14:54:00Z">
        <w:r w:rsidR="00AD0E6D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</w:t>
        </w:r>
      </w:ins>
      <w:proofErr w:type="spellStart"/>
      <w:ins w:id="46" w:author="Niall Douglas" w:date="2010-09-08T14:53:00Z">
        <w:r w:rsidR="00AD0E6D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= false</w:t>
        </w:r>
      </w:ins>
      <w:ins w:id="47" w:author="Niall Douglas" w:date="2010-09-06T17:54:00Z">
        <w:r w:rsidR="00D85568" w:rsidRPr="009D085B">
          <w:rPr>
            <w:rStyle w:val="Code"/>
            <w:sz w:val="20"/>
            <w:szCs w:val="20"/>
            <w:lang w:val="en-IE"/>
          </w:rPr>
          <w:t>);</w:t>
        </w:r>
      </w:ins>
      <w:commentRangeEnd w:id="31"/>
      <w:ins w:id="48" w:author="Niall Douglas" w:date="2010-09-06T18:00:00Z">
        <w:r w:rsidR="00D85568">
          <w:rPr>
            <w:rStyle w:val="CommentReference"/>
          </w:rPr>
          <w:commentReference w:id="31"/>
        </w:r>
      </w:ins>
      <w:ins w:id="49" w:author="Niall Douglas" w:date="2010-09-06T18:02:00Z">
        <w:r w:rsidR="00B344C1">
          <w:rPr>
            <w:rStyle w:val="Code"/>
            <w:sz w:val="20"/>
            <w:szCs w:val="20"/>
            <w:lang w:val="en-IE"/>
          </w:rPr>
          <w:br/>
          <w:t xml:space="preserve">    pointer</w:t>
        </w:r>
      </w:ins>
      <w:ins w:id="50" w:author="Niall Douglas" w:date="2010-09-06T18:15:00Z">
        <w:r w:rsidR="00B344C1">
          <w:rPr>
            <w:rStyle w:val="Code"/>
            <w:sz w:val="20"/>
            <w:szCs w:val="20"/>
            <w:lang w:val="en-IE"/>
          </w:rPr>
          <w:t>*</w:t>
        </w:r>
      </w:ins>
      <w:ins w:id="51" w:author="Niall Douglas" w:date="2010-09-06T18:02:00Z">
        <w:r w:rsidR="00D85568">
          <w:rPr>
            <w:rStyle w:val="Code"/>
            <w:sz w:val="20"/>
            <w:szCs w:val="20"/>
            <w:lang w:val="en-IE"/>
          </w:rPr>
          <w:t xml:space="preserve"> alloc</w:t>
        </w:r>
        <w:r w:rsidR="0085261D">
          <w:rPr>
            <w:rStyle w:val="Code"/>
            <w:sz w:val="20"/>
            <w:szCs w:val="20"/>
            <w:lang w:val="en-IE"/>
          </w:rPr>
          <w:t xml:space="preserve">ate(pointer </w:t>
        </w:r>
        <w:proofErr w:type="spellStart"/>
        <w:r w:rsidR="0085261D">
          <w:rPr>
            <w:rStyle w:val="Code"/>
            <w:sz w:val="20"/>
            <w:szCs w:val="20"/>
            <w:lang w:val="en-IE"/>
          </w:rPr>
          <w:t>ps</w:t>
        </w:r>
        <w:proofErr w:type="spellEnd"/>
        <w:r w:rsidR="0085261D"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 w:rsidR="0085261D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85261D">
          <w:rPr>
            <w:rStyle w:val="Code"/>
            <w:sz w:val="20"/>
            <w:szCs w:val="20"/>
            <w:lang w:val="en-IE"/>
          </w:rPr>
          <w:t xml:space="preserve"> </w:t>
        </w:r>
      </w:ins>
      <w:ins w:id="52" w:author="Niall Douglas" w:date="2010-09-06T18:42:00Z">
        <w:r w:rsidR="0085261D">
          <w:rPr>
            <w:rStyle w:val="Code"/>
            <w:sz w:val="20"/>
            <w:szCs w:val="20"/>
            <w:lang w:val="en-IE"/>
          </w:rPr>
          <w:t>n</w:t>
        </w:r>
      </w:ins>
      <w:ins w:id="53" w:author="Niall Douglas" w:date="2010-09-06T18:02:00Z">
        <w:r w:rsidR="00D85568"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n_elems</w:t>
        </w:r>
        <w:proofErr w:type="spellEnd"/>
        <w:r w:rsidR="00D85568">
          <w:rPr>
            <w:rStyle w:val="Code"/>
            <w:sz w:val="20"/>
            <w:szCs w:val="20"/>
            <w:lang w:val="en-IE"/>
          </w:rPr>
          <w:t xml:space="preserve">, </w:t>
        </w:r>
        <w:r w:rsidR="00D85568" w:rsidRPr="009D085B">
          <w:rPr>
            <w:rStyle w:val="Code"/>
            <w:sz w:val="20"/>
            <w:szCs w:val="20"/>
            <w:lang w:val="en-IE"/>
          </w:rPr>
          <w:t>allocator&lt;void&gt;::</w:t>
        </w:r>
        <w:proofErr w:type="spellStart"/>
        <w:r w:rsidR="00D85568" w:rsidRPr="009D085B">
          <w:rPr>
            <w:rStyle w:val="Code"/>
            <w:sz w:val="20"/>
            <w:szCs w:val="20"/>
            <w:lang w:val="en-IE"/>
          </w:rPr>
          <w:t>const_pointer</w:t>
        </w:r>
        <w:proofErr w:type="spellEnd"/>
        <w:r w:rsidR="00D85568" w:rsidRPr="009D085B">
          <w:rPr>
            <w:rStyle w:val="Code"/>
            <w:sz w:val="20"/>
            <w:szCs w:val="20"/>
            <w:lang w:val="en-IE"/>
          </w:rPr>
          <w:t xml:space="preserve"> hint = 0</w:t>
        </w:r>
      </w:ins>
      <w:ins w:id="54" w:author="Niall Douglas" w:date="2010-09-08T14:53:00Z">
        <w:r w:rsidR="00AD0E6D">
          <w:rPr>
            <w:rStyle w:val="Code"/>
            <w:sz w:val="20"/>
            <w:szCs w:val="20"/>
            <w:lang w:val="en-IE"/>
          </w:rPr>
          <w:t xml:space="preserve">, </w:t>
        </w:r>
      </w:ins>
      <w:proofErr w:type="spellStart"/>
      <w:ins w:id="55" w:author="Niall Douglas" w:date="2010-09-08T14:54:00Z">
        <w:r w:rsidR="00AD0E6D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</w:t>
        </w:r>
      </w:ins>
      <w:proofErr w:type="spellStart"/>
      <w:ins w:id="56" w:author="Niall Douglas" w:date="2010-09-08T14:53:00Z">
        <w:r w:rsidR="00AD0E6D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= false</w:t>
        </w:r>
      </w:ins>
      <w:ins w:id="57" w:author="Niall Douglas" w:date="2010-09-06T18:02:00Z">
        <w:r w:rsidR="00D85568" w:rsidRPr="009D085B">
          <w:rPr>
            <w:rStyle w:val="Code"/>
            <w:sz w:val="20"/>
            <w:szCs w:val="20"/>
            <w:lang w:val="en-IE"/>
          </w:rPr>
          <w:t>);</w:t>
        </w:r>
      </w:ins>
      <w:ins w:id="58" w:author="Niall Douglas" w:date="2010-09-06T15:51:00Z">
        <w:r w:rsidR="00262852">
          <w:rPr>
            <w:rStyle w:val="Code"/>
            <w:sz w:val="20"/>
            <w:szCs w:val="20"/>
            <w:lang w:val="en-IE"/>
          </w:rPr>
          <w:br/>
          <w:t xml:space="preserve">    </w:t>
        </w:r>
        <w:commentRangeStart w:id="59"/>
        <w:r w:rsidR="00262852">
          <w:rPr>
            <w:rStyle w:val="Code"/>
            <w:sz w:val="20"/>
            <w:szCs w:val="20"/>
            <w:lang w:val="en-IE"/>
          </w:rPr>
          <w:t>pointer reallocate(pointer</w:t>
        </w:r>
      </w:ins>
      <w:ins w:id="60" w:author="Niall Douglas" w:date="2010-09-06T17:55:00Z">
        <w:r w:rsidR="00D85568">
          <w:rPr>
            <w:rStyle w:val="Code"/>
            <w:sz w:val="20"/>
            <w:szCs w:val="20"/>
            <w:lang w:val="en-IE"/>
          </w:rPr>
          <w:t xml:space="preserve"> p</w:t>
        </w:r>
      </w:ins>
      <w:ins w:id="61" w:author="Niall Douglas" w:date="2010-09-06T15:51:00Z">
        <w:r w:rsidR="00262852">
          <w:rPr>
            <w:rStyle w:val="Code"/>
            <w:sz w:val="20"/>
            <w:szCs w:val="20"/>
            <w:lang w:val="en-IE"/>
          </w:rPr>
          <w:t xml:space="preserve">, </w:t>
        </w:r>
      </w:ins>
      <w:proofErr w:type="spellStart"/>
      <w:ins w:id="62" w:author="Niall Douglas" w:date="2010-09-06T15:59:00Z">
        <w:r w:rsidR="00B344C1">
          <w:rPr>
            <w:rStyle w:val="Code"/>
            <w:sz w:val="20"/>
            <w:szCs w:val="20"/>
            <w:lang w:val="en-IE"/>
          </w:rPr>
          <w:t>size_</w:t>
        </w:r>
        <w:r w:rsidR="00184018">
          <w:rPr>
            <w:rStyle w:val="Code"/>
            <w:sz w:val="20"/>
            <w:szCs w:val="20"/>
            <w:lang w:val="en-IE"/>
          </w:rPr>
          <w:t>type</w:t>
        </w:r>
      </w:ins>
      <w:proofErr w:type="spellEnd"/>
      <w:ins w:id="63" w:author="Niall Douglas" w:date="2010-09-06T17:55:00Z"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old_n</w:t>
        </w:r>
      </w:ins>
      <w:proofErr w:type="spellEnd"/>
      <w:ins w:id="64" w:author="Niall Douglas" w:date="2010-09-06T15:59:00Z">
        <w:r w:rsidR="00184018">
          <w:rPr>
            <w:rStyle w:val="Code"/>
            <w:sz w:val="20"/>
            <w:szCs w:val="20"/>
            <w:lang w:val="en-IE"/>
          </w:rPr>
          <w:t xml:space="preserve">, </w:t>
        </w:r>
      </w:ins>
      <w:proofErr w:type="spellStart"/>
      <w:ins w:id="65" w:author="Niall Douglas" w:date="2010-09-06T15:51:00Z">
        <w:r w:rsidR="00262852">
          <w:rPr>
            <w:rStyle w:val="Code"/>
            <w:sz w:val="20"/>
            <w:szCs w:val="20"/>
            <w:lang w:val="en-IE"/>
          </w:rPr>
          <w:t>size_type</w:t>
        </w:r>
      </w:ins>
      <w:proofErr w:type="spellEnd"/>
      <w:ins w:id="66" w:author="Niall Douglas" w:date="2010-09-06T17:55:00Z"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new_n</w:t>
        </w:r>
      </w:ins>
      <w:proofErr w:type="spellEnd"/>
      <w:ins w:id="67" w:author="Niall Douglas" w:date="2010-09-06T15:51:00Z">
        <w:r w:rsidR="00262852"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 w:rsidR="00262852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262852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262852">
          <w:rPr>
            <w:rStyle w:val="Code"/>
            <w:sz w:val="20"/>
            <w:szCs w:val="20"/>
            <w:lang w:val="en-IE"/>
          </w:rPr>
          <w:t>mayRelocate</w:t>
        </w:r>
      </w:ins>
      <w:proofErr w:type="spellEnd"/>
      <w:ins w:id="68" w:author="Niall Douglas" w:date="2010-09-06T15:56:00Z">
        <w:r w:rsidR="00184018">
          <w:rPr>
            <w:rStyle w:val="Code"/>
            <w:sz w:val="20"/>
            <w:szCs w:val="20"/>
            <w:lang w:val="en-IE"/>
          </w:rPr>
          <w:t xml:space="preserve"> </w:t>
        </w:r>
      </w:ins>
      <w:ins w:id="69" w:author="Niall Douglas" w:date="2010-09-06T15:51:00Z">
        <w:r w:rsidR="00262852">
          <w:rPr>
            <w:rStyle w:val="Code"/>
            <w:sz w:val="20"/>
            <w:szCs w:val="20"/>
            <w:lang w:val="en-IE"/>
          </w:rPr>
          <w:t>=</w:t>
        </w:r>
      </w:ins>
      <w:ins w:id="70" w:author="Niall Douglas" w:date="2010-09-06T15:56:00Z">
        <w:r w:rsidR="00184018">
          <w:rPr>
            <w:rStyle w:val="Code"/>
            <w:sz w:val="20"/>
            <w:szCs w:val="20"/>
            <w:lang w:val="en-IE"/>
          </w:rPr>
          <w:t xml:space="preserve"> </w:t>
        </w:r>
      </w:ins>
      <w:proofErr w:type="spellStart"/>
      <w:ins w:id="71" w:author="Niall Douglas" w:date="2010-09-06T18:18:00Z">
        <w:r w:rsidR="00F4280C">
          <w:rPr>
            <w:rStyle w:val="Code"/>
            <w:sz w:val="20"/>
            <w:szCs w:val="20"/>
            <w:lang w:val="en-IE"/>
          </w:rPr>
          <w:t>is_pod</w:t>
        </w:r>
        <w:proofErr w:type="spellEnd"/>
        <w:r w:rsidR="00F4280C">
          <w:rPr>
            <w:rStyle w:val="Code"/>
            <w:sz w:val="20"/>
            <w:szCs w:val="20"/>
            <w:lang w:val="en-IE"/>
          </w:rPr>
          <w:t>&lt;T&gt;::value</w:t>
        </w:r>
      </w:ins>
      <w:ins w:id="72" w:author="Niall Douglas" w:date="2010-09-06T15:51:00Z">
        <w:r w:rsidR="00262852">
          <w:rPr>
            <w:rStyle w:val="Code"/>
            <w:sz w:val="20"/>
            <w:szCs w:val="20"/>
            <w:lang w:val="en-IE"/>
          </w:rPr>
          <w:t>, allocator&lt;void&gt;::</w:t>
        </w:r>
        <w:proofErr w:type="spellStart"/>
        <w:r w:rsidR="00262852">
          <w:rPr>
            <w:rStyle w:val="Code"/>
            <w:sz w:val="20"/>
            <w:szCs w:val="20"/>
            <w:lang w:val="en-IE"/>
          </w:rPr>
          <w:t>const_pointer</w:t>
        </w:r>
        <w:proofErr w:type="spellEnd"/>
        <w:r w:rsidR="00262852">
          <w:rPr>
            <w:rStyle w:val="Code"/>
            <w:sz w:val="20"/>
            <w:szCs w:val="20"/>
            <w:lang w:val="en-IE"/>
          </w:rPr>
          <w:t xml:space="preserve"> hint = 0</w:t>
        </w:r>
      </w:ins>
      <w:ins w:id="73" w:author="Niall Douglas" w:date="2010-09-08T14:53:00Z">
        <w:r w:rsidR="00AD0E6D"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 w:rsidR="00AD0E6D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AD0E6D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AD0E6D">
          <w:rPr>
            <w:rStyle w:val="Code"/>
            <w:sz w:val="20"/>
            <w:szCs w:val="20"/>
            <w:lang w:val="en-IE"/>
          </w:rPr>
          <w:t xml:space="preserve"> = false</w:t>
        </w:r>
      </w:ins>
      <w:ins w:id="74" w:author="Niall Douglas" w:date="2010-09-06T15:51:00Z">
        <w:r w:rsidR="00262852">
          <w:rPr>
            <w:rStyle w:val="Code"/>
            <w:sz w:val="20"/>
            <w:szCs w:val="20"/>
            <w:lang w:val="en-IE"/>
          </w:rPr>
          <w:t>);</w:t>
        </w:r>
      </w:ins>
      <w:commentRangeEnd w:id="59"/>
      <w:ins w:id="75" w:author="Niall Douglas" w:date="2010-09-06T16:57:00Z">
        <w:r w:rsidR="00A35712">
          <w:rPr>
            <w:rStyle w:val="CommentReference"/>
          </w:rPr>
          <w:commentReference w:id="59"/>
        </w:r>
      </w:ins>
      <w:r w:rsidRPr="009D085B">
        <w:rPr>
          <w:rStyle w:val="Code"/>
          <w:sz w:val="20"/>
          <w:szCs w:val="20"/>
          <w:lang w:val="en-IE"/>
        </w:rPr>
        <w:br/>
        <w:t xml:space="preserve">    void </w:t>
      </w:r>
      <w:proofErr w:type="spellStart"/>
      <w:r w:rsidRPr="009D085B">
        <w:rPr>
          <w:rStyle w:val="Code"/>
          <w:sz w:val="20"/>
          <w:szCs w:val="20"/>
          <w:lang w:val="en-IE"/>
        </w:rPr>
        <w:t>deallocate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(pointer p, </w:t>
      </w:r>
      <w:proofErr w:type="spellStart"/>
      <w:r w:rsidRPr="009D085B">
        <w:rPr>
          <w:rStyle w:val="Code"/>
          <w:sz w:val="20"/>
          <w:szCs w:val="20"/>
          <w:lang w:val="en-IE"/>
        </w:rPr>
        <w:t>size_type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n);</w:t>
      </w:r>
      <w:ins w:id="76" w:author="Niall Douglas" w:date="2010-09-06T17:54:00Z">
        <w:r w:rsidR="00D85568">
          <w:rPr>
            <w:rStyle w:val="Code"/>
            <w:sz w:val="20"/>
            <w:szCs w:val="20"/>
            <w:lang w:val="en-IE"/>
          </w:rPr>
          <w:br/>
          <w:t xml:space="preserve">    void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deallocate</w:t>
        </w:r>
        <w:proofErr w:type="spellEnd"/>
        <w:r w:rsidR="00D85568">
          <w:rPr>
            <w:rStyle w:val="Code"/>
            <w:sz w:val="20"/>
            <w:szCs w:val="20"/>
            <w:lang w:val="en-IE"/>
          </w:rPr>
          <w:t>(pointer</w:t>
        </w:r>
      </w:ins>
      <w:ins w:id="77" w:author="Niall Douglas" w:date="2010-09-06T17:59:00Z"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ps</w:t>
        </w:r>
      </w:ins>
      <w:proofErr w:type="spellEnd"/>
      <w:ins w:id="78" w:author="Niall Douglas" w:date="2010-09-06T17:55:00Z">
        <w:r w:rsidR="00D85568">
          <w:rPr>
            <w:rStyle w:val="Code"/>
            <w:sz w:val="20"/>
            <w:szCs w:val="20"/>
            <w:lang w:val="en-IE"/>
          </w:rPr>
          <w:t xml:space="preserve">[], </w:t>
        </w:r>
      </w:ins>
      <w:proofErr w:type="spellStart"/>
      <w:ins w:id="79" w:author="Niall Douglas" w:date="2010-09-06T18:47:00Z">
        <w:r w:rsidR="00F443A2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 xml:space="preserve"> ns[], </w:t>
        </w:r>
      </w:ins>
      <w:proofErr w:type="spellStart"/>
      <w:ins w:id="80" w:author="Niall Douglas" w:date="2010-09-06T17:55:00Z">
        <w:r w:rsidR="00D85568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D85568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85568">
          <w:rPr>
            <w:rStyle w:val="Code"/>
            <w:sz w:val="20"/>
            <w:szCs w:val="20"/>
            <w:lang w:val="en-IE"/>
          </w:rPr>
          <w:t>n</w:t>
        </w:r>
      </w:ins>
      <w:ins w:id="81" w:author="Niall Douglas" w:date="2010-09-06T17:59:00Z">
        <w:r w:rsidR="00D85568">
          <w:rPr>
            <w:rStyle w:val="Code"/>
            <w:sz w:val="20"/>
            <w:szCs w:val="20"/>
            <w:lang w:val="en-IE"/>
          </w:rPr>
          <w:t>_elems</w:t>
        </w:r>
      </w:ins>
      <w:proofErr w:type="spellEnd"/>
      <w:ins w:id="82" w:author="Niall Douglas" w:date="2010-09-06T17:55:00Z">
        <w:r w:rsidR="00D85568">
          <w:rPr>
            <w:rStyle w:val="Code"/>
            <w:sz w:val="20"/>
            <w:szCs w:val="20"/>
            <w:lang w:val="en-IE"/>
          </w:rPr>
          <w:t>);</w:t>
        </w:r>
      </w:ins>
      <w:ins w:id="83" w:author="Niall Douglas" w:date="2010-09-06T18:47:00Z">
        <w:r w:rsidR="00F443A2">
          <w:rPr>
            <w:rStyle w:val="Code"/>
            <w:sz w:val="20"/>
            <w:szCs w:val="20"/>
            <w:lang w:val="en-IE"/>
          </w:rPr>
          <w:br/>
          <w:t xml:space="preserve">    void </w:t>
        </w:r>
        <w:proofErr w:type="spellStart"/>
        <w:r w:rsidR="00F443A2">
          <w:rPr>
            <w:rStyle w:val="Code"/>
            <w:sz w:val="20"/>
            <w:szCs w:val="20"/>
            <w:lang w:val="en-IE"/>
          </w:rPr>
          <w:t>deallocate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 xml:space="preserve">(pointer </w:t>
        </w:r>
        <w:proofErr w:type="spellStart"/>
        <w:r w:rsidR="00F443A2">
          <w:rPr>
            <w:rStyle w:val="Code"/>
            <w:sz w:val="20"/>
            <w:szCs w:val="20"/>
            <w:lang w:val="en-IE"/>
          </w:rPr>
          <w:t>ps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 w:rsidR="00F443A2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 xml:space="preserve"> n, </w:t>
        </w:r>
        <w:proofErr w:type="spellStart"/>
        <w:r w:rsidR="00F443A2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F443A2">
          <w:rPr>
            <w:rStyle w:val="Code"/>
            <w:sz w:val="20"/>
            <w:szCs w:val="20"/>
            <w:lang w:val="en-IE"/>
          </w:rPr>
          <w:t>n_elems</w:t>
        </w:r>
        <w:proofErr w:type="spellEnd"/>
        <w:r w:rsidR="00F443A2">
          <w:rPr>
            <w:rStyle w:val="Code"/>
            <w:sz w:val="20"/>
            <w:szCs w:val="20"/>
            <w:lang w:val="en-IE"/>
          </w:rPr>
          <w:t>);</w:t>
        </w:r>
      </w:ins>
      <w:r w:rsidRPr="009D085B">
        <w:rPr>
          <w:rStyle w:val="Code"/>
          <w:sz w:val="20"/>
          <w:szCs w:val="20"/>
          <w:lang w:val="en-IE"/>
        </w:rPr>
        <w:br/>
        <w:t xml:space="preserve">    </w:t>
      </w:r>
      <w:proofErr w:type="spellStart"/>
      <w:r w:rsidRPr="009D085B">
        <w:rPr>
          <w:rStyle w:val="Code"/>
          <w:sz w:val="20"/>
          <w:szCs w:val="20"/>
          <w:lang w:val="en-IE"/>
        </w:rPr>
        <w:t>size_type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 </w:t>
      </w:r>
      <w:proofErr w:type="spellStart"/>
      <w:r w:rsidRPr="009D085B">
        <w:rPr>
          <w:rStyle w:val="Code"/>
          <w:sz w:val="20"/>
          <w:szCs w:val="20"/>
          <w:lang w:val="en-IE"/>
        </w:rPr>
        <w:t>max_size</w:t>
      </w:r>
      <w:proofErr w:type="spellEnd"/>
      <w:r w:rsidRPr="009D085B">
        <w:rPr>
          <w:rStyle w:val="Code"/>
          <w:sz w:val="20"/>
          <w:szCs w:val="20"/>
          <w:lang w:val="en-IE"/>
        </w:rPr>
        <w:t>() const throw();</w:t>
      </w:r>
      <w:r w:rsidRPr="009D085B">
        <w:rPr>
          <w:rStyle w:val="Code"/>
          <w:sz w:val="20"/>
          <w:szCs w:val="20"/>
          <w:lang w:val="en-IE"/>
        </w:rPr>
        <w:br/>
        <w:t xml:space="preserve">    template&lt;class U, class... </w:t>
      </w:r>
      <w:proofErr w:type="spellStart"/>
      <w:r w:rsidRPr="009D085B">
        <w:rPr>
          <w:rStyle w:val="Code"/>
          <w:sz w:val="20"/>
          <w:szCs w:val="20"/>
          <w:lang w:val="en-IE"/>
        </w:rPr>
        <w:t>Args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&gt; void </w:t>
      </w:r>
      <w:proofErr w:type="gramStart"/>
      <w:r w:rsidRPr="009D085B">
        <w:rPr>
          <w:rStyle w:val="Code"/>
          <w:sz w:val="20"/>
          <w:szCs w:val="20"/>
          <w:lang w:val="en-IE"/>
        </w:rPr>
        <w:t>construct(</w:t>
      </w:r>
      <w:proofErr w:type="gramEnd"/>
      <w:r w:rsidRPr="009D085B">
        <w:rPr>
          <w:rStyle w:val="Code"/>
          <w:sz w:val="20"/>
          <w:szCs w:val="20"/>
          <w:lang w:val="en-IE"/>
        </w:rPr>
        <w:t xml:space="preserve">U* p, </w:t>
      </w:r>
      <w:proofErr w:type="spellStart"/>
      <w:r w:rsidRPr="009D085B">
        <w:rPr>
          <w:rStyle w:val="Code"/>
          <w:sz w:val="20"/>
          <w:szCs w:val="20"/>
          <w:lang w:val="en-IE"/>
        </w:rPr>
        <w:t>Args</w:t>
      </w:r>
      <w:proofErr w:type="spellEnd"/>
      <w:r w:rsidRPr="009D085B">
        <w:rPr>
          <w:rStyle w:val="Code"/>
          <w:sz w:val="20"/>
          <w:szCs w:val="20"/>
          <w:lang w:val="en-IE"/>
        </w:rPr>
        <w:t xml:space="preserve">&amp;&amp;... </w:t>
      </w:r>
      <w:proofErr w:type="spellStart"/>
      <w:r w:rsidRPr="009D085B">
        <w:rPr>
          <w:rStyle w:val="Code"/>
          <w:sz w:val="20"/>
          <w:szCs w:val="20"/>
          <w:lang w:val="en-IE"/>
        </w:rPr>
        <w:t>args</w:t>
      </w:r>
      <w:proofErr w:type="spellEnd"/>
      <w:r w:rsidRPr="009D085B">
        <w:rPr>
          <w:rStyle w:val="Code"/>
          <w:sz w:val="20"/>
          <w:szCs w:val="20"/>
          <w:lang w:val="en-IE"/>
        </w:rPr>
        <w:t>);</w:t>
      </w:r>
      <w:r w:rsidRPr="009D085B">
        <w:rPr>
          <w:rStyle w:val="Code"/>
          <w:sz w:val="20"/>
          <w:szCs w:val="20"/>
          <w:lang w:val="en-IE"/>
        </w:rPr>
        <w:br/>
      </w:r>
      <w:r w:rsidRPr="009D085B">
        <w:rPr>
          <w:rStyle w:val="Code"/>
          <w:sz w:val="20"/>
          <w:szCs w:val="20"/>
          <w:lang w:val="en-IE"/>
        </w:rPr>
        <w:lastRenderedPageBreak/>
        <w:t xml:space="preserve">    template &lt;class U&gt; void destroy(U* p);</w:t>
      </w:r>
      <w:r w:rsidRPr="009D085B">
        <w:rPr>
          <w:rStyle w:val="Code"/>
          <w:sz w:val="20"/>
          <w:szCs w:val="20"/>
          <w:lang w:val="en-IE"/>
        </w:rPr>
        <w:br/>
        <w:t xml:space="preserve">  };</w:t>
      </w:r>
    </w:p>
    <w:p w:rsidR="00552039" w:rsidRDefault="00552039" w:rsidP="00552039">
      <w:pPr>
        <w:autoSpaceDE w:val="0"/>
        <w:autoSpaceDN w:val="0"/>
        <w:adjustRightInd w:val="0"/>
        <w:spacing w:after="0" w:line="240" w:lineRule="auto"/>
        <w:jc w:val="left"/>
        <w:rPr>
          <w:ins w:id="84" w:author="Niall Douglas" w:date="2010-09-07T15:57:00Z"/>
          <w:rFonts w:ascii="Courier New" w:hAnsi="Courier New" w:cs="Courier New"/>
          <w:noProof/>
          <w:color w:val="808080"/>
          <w:sz w:val="20"/>
          <w:szCs w:val="20"/>
          <w:lang w:val="en-IE"/>
        </w:rPr>
      </w:pPr>
      <w:ins w:id="85" w:author="Niall Douglas" w:date="2010-09-07T15:57:00Z">
        <w:r>
          <w:rPr>
            <w:rStyle w:val="Code"/>
            <w:sz w:val="20"/>
            <w:szCs w:val="20"/>
            <w:lang w:val="en-IE"/>
          </w:rPr>
          <w:t xml:space="preserve">  </w:t>
        </w:r>
        <w:commentRangeStart w:id="86"/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template&lt;class T, class allocator=allocator&lt;T&gt;, </w:t>
        </w:r>
      </w:ins>
      <w:ins w:id="87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class</w:t>
        </w:r>
      </w:ins>
      <w:ins w:id="88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... </w:t>
        </w:r>
      </w:ins>
      <w:ins w:id="89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Args</w:t>
        </w:r>
      </w:ins>
      <w:ins w:id="90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&gt; </w:t>
        </w:r>
      </w:ins>
      <w:ins w:id="91" w:author="Niall Douglas" w:date="2010-09-07T16:02:00Z">
        <w:r w:rsidR="00532C21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typename allocator</w:t>
        </w:r>
      </w:ins>
      <w:ins w:id="92" w:author="Niall Douglas" w:date="2010-09-07T20:05:00Z">
        <w:r w:rsidR="003C0E4B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&lt;T&gt;</w:t>
        </w:r>
      </w:ins>
      <w:ins w:id="93" w:author="Niall Douglas" w:date="2010-09-07T16:02:00Z">
        <w:r w:rsidR="00532C21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::pointer</w:t>
        </w:r>
      </w:ins>
      <w:ins w:id="94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 </w:t>
        </w:r>
      </w:ins>
      <w:ins w:id="95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New(</w:t>
        </w:r>
      </w:ins>
      <w:ins w:id="96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Args</w:t>
        </w:r>
      </w:ins>
      <w:ins w:id="97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&amp;</w:t>
        </w:r>
      </w:ins>
      <w:ins w:id="98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&amp;</w:t>
        </w:r>
      </w:ins>
      <w:ins w:id="99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... </w:t>
        </w:r>
      </w:ins>
      <w:ins w:id="100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args</w:t>
        </w:r>
      </w:ins>
      <w:ins w:id="101" w:author="Niall Douglas" w:date="2010-09-07T15:57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)</w:t>
        </w:r>
      </w:ins>
      <w:ins w:id="102" w:author="Niall Douglas" w:date="2010-09-07T15:58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;</w:t>
        </w:r>
      </w:ins>
    </w:p>
    <w:p w:rsidR="00552039" w:rsidRDefault="00552039" w:rsidP="00552039">
      <w:pPr>
        <w:autoSpaceDE w:val="0"/>
        <w:autoSpaceDN w:val="0"/>
        <w:adjustRightInd w:val="0"/>
        <w:spacing w:after="0" w:line="240" w:lineRule="auto"/>
        <w:jc w:val="left"/>
        <w:rPr>
          <w:ins w:id="103" w:author="Niall Douglas" w:date="2010-09-07T16:00:00Z"/>
          <w:rFonts w:ascii="Courier New" w:hAnsi="Courier New" w:cs="Courier New"/>
          <w:noProof/>
          <w:color w:val="808080"/>
          <w:sz w:val="20"/>
          <w:szCs w:val="20"/>
          <w:lang w:val="en-IE"/>
        </w:rPr>
      </w:pPr>
      <w:ins w:id="104" w:author="Niall Douglas" w:date="2010-09-07T16:00:00Z">
        <w:r>
          <w:rPr>
            <w:rStyle w:val="Code"/>
            <w:sz w:val="20"/>
            <w:szCs w:val="20"/>
            <w:lang w:val="en-IE"/>
          </w:rPr>
          <w:t xml:space="preserve">  </w:t>
        </w:r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template&lt;class T, class allocator=allocator&lt;T&gt;, class... Args&gt; </w:t>
        </w:r>
      </w:ins>
      <w:ins w:id="105" w:author="Niall Douglas" w:date="2010-09-07T16:03:00Z">
        <w:r w:rsidR="00532C21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typename allocator</w:t>
        </w:r>
      </w:ins>
      <w:ins w:id="106" w:author="Niall Douglas" w:date="2010-09-07T20:05:00Z">
        <w:r w:rsidR="003C0E4B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&lt;T&gt;</w:t>
        </w:r>
      </w:ins>
      <w:ins w:id="107" w:author="Niall Douglas" w:date="2010-09-07T16:03:00Z">
        <w:r w:rsidR="00532C21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::pointer</w:t>
        </w:r>
      </w:ins>
      <w:ins w:id="108" w:author="Niall Douglas" w:date="2010-09-07T16:00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 xml:space="preserve"> NewA(size_t n, Args&amp;&amp;... args);</w:t>
        </w:r>
      </w:ins>
    </w:p>
    <w:p w:rsidR="00532C21" w:rsidRDefault="00532C21" w:rsidP="00532C21">
      <w:pPr>
        <w:autoSpaceDE w:val="0"/>
        <w:autoSpaceDN w:val="0"/>
        <w:adjustRightInd w:val="0"/>
        <w:spacing w:after="0" w:line="240" w:lineRule="auto"/>
        <w:jc w:val="left"/>
        <w:rPr>
          <w:ins w:id="109" w:author="Niall Douglas" w:date="2010-09-07T16:01:00Z"/>
          <w:rFonts w:ascii="Courier New" w:hAnsi="Courier New" w:cs="Courier New"/>
          <w:noProof/>
          <w:sz w:val="20"/>
          <w:szCs w:val="20"/>
          <w:lang w:val="en-IE"/>
        </w:rPr>
      </w:pPr>
      <w:ins w:id="110" w:author="Niall Douglas" w:date="2010-09-07T16:01:00Z">
        <w:r>
          <w:rPr>
            <w:rFonts w:ascii="Courier New" w:hAnsi="Courier New" w:cs="Courier New"/>
            <w:noProof/>
            <w:color w:val="0000FF"/>
            <w:sz w:val="20"/>
            <w:szCs w:val="20"/>
            <w:lang w:val="en-IE"/>
          </w:rPr>
          <w:t xml:space="preserve">  template</w:t>
        </w:r>
        <w:r>
          <w:rPr>
            <w:rFonts w:ascii="Courier New" w:hAnsi="Courier New" w:cs="Courier New"/>
            <w:noProof/>
            <w:sz w:val="20"/>
            <w:szCs w:val="20"/>
            <w:lang w:val="en-IE"/>
          </w:rPr>
          <w:t>&lt;class T</w:t>
        </w:r>
      </w:ins>
      <w:ins w:id="111" w:author="Niall Douglas" w:date="2010-09-07T16:02:00Z">
        <w:r>
          <w:rPr>
            <w:rFonts w:ascii="Courier New" w:hAnsi="Courier New" w:cs="Courier New"/>
            <w:noProof/>
            <w:sz w:val="20"/>
            <w:szCs w:val="20"/>
            <w:lang w:val="en-IE"/>
          </w:rPr>
          <w:t xml:space="preserve">, class allocator=allocator&lt;T&gt; </w:t>
        </w:r>
      </w:ins>
      <w:ins w:id="112" w:author="Niall Douglas" w:date="2010-09-07T16:01:00Z">
        <w:r>
          <w:rPr>
            <w:rFonts w:ascii="Courier New" w:hAnsi="Courier New" w:cs="Courier New"/>
            <w:noProof/>
            <w:sz w:val="20"/>
            <w:szCs w:val="20"/>
            <w:lang w:val="en-IE"/>
          </w:rPr>
          <w:t xml:space="preserve">&gt; </w:t>
        </w:r>
        <w:r>
          <w:rPr>
            <w:rFonts w:ascii="Courier New" w:hAnsi="Courier New" w:cs="Courier New"/>
            <w:noProof/>
            <w:color w:val="0000FF"/>
            <w:sz w:val="20"/>
            <w:szCs w:val="20"/>
            <w:lang w:val="en-IE"/>
          </w:rPr>
          <w:t>void</w:t>
        </w:r>
        <w:r>
          <w:rPr>
            <w:rFonts w:ascii="Courier New" w:hAnsi="Courier New" w:cs="Courier New"/>
            <w:noProof/>
            <w:sz w:val="20"/>
            <w:szCs w:val="20"/>
            <w:lang w:val="en-IE"/>
          </w:rPr>
          <w:t xml:space="preserve"> Delete(</w:t>
        </w:r>
      </w:ins>
      <w:ins w:id="113" w:author="Niall Douglas" w:date="2010-09-07T16:03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typename allocator</w:t>
        </w:r>
      </w:ins>
      <w:ins w:id="114" w:author="Niall Douglas" w:date="2010-09-07T20:05:00Z">
        <w:r w:rsidR="003C0E4B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&lt;T&gt;</w:t>
        </w:r>
      </w:ins>
      <w:ins w:id="115" w:author="Niall Douglas" w:date="2010-09-07T16:03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::const_pointer p</w:t>
        </w:r>
      </w:ins>
      <w:ins w:id="116" w:author="Niall Douglas" w:date="2010-09-07T16:01:00Z">
        <w:r>
          <w:rPr>
            <w:rFonts w:ascii="Courier New" w:hAnsi="Courier New" w:cs="Courier New"/>
            <w:noProof/>
            <w:sz w:val="20"/>
            <w:szCs w:val="20"/>
            <w:lang w:val="en-IE"/>
          </w:rPr>
          <w:t>)</w:t>
        </w:r>
      </w:ins>
      <w:ins w:id="117" w:author="Niall Douglas" w:date="2010-09-07T16:03:00Z">
        <w:r>
          <w:rPr>
            <w:rFonts w:ascii="Courier New" w:hAnsi="Courier New" w:cs="Courier New"/>
            <w:noProof/>
            <w:sz w:val="20"/>
            <w:szCs w:val="20"/>
            <w:lang w:val="en-IE"/>
          </w:rPr>
          <w:t>;</w:t>
        </w:r>
      </w:ins>
    </w:p>
    <w:p w:rsidR="00532C21" w:rsidRDefault="00532C21" w:rsidP="00532C21">
      <w:pPr>
        <w:autoSpaceDE w:val="0"/>
        <w:autoSpaceDN w:val="0"/>
        <w:adjustRightInd w:val="0"/>
        <w:spacing w:after="0" w:line="240" w:lineRule="auto"/>
        <w:jc w:val="left"/>
        <w:rPr>
          <w:ins w:id="118" w:author="Niall Douglas" w:date="2010-09-07T16:04:00Z"/>
          <w:rFonts w:ascii="Courier New" w:hAnsi="Courier New" w:cs="Courier New"/>
          <w:noProof/>
          <w:sz w:val="20"/>
          <w:szCs w:val="20"/>
          <w:lang w:val="en-IE"/>
        </w:rPr>
      </w:pPr>
      <w:ins w:id="119" w:author="Niall Douglas" w:date="2010-09-07T16:04:00Z">
        <w:r>
          <w:rPr>
            <w:rFonts w:ascii="Courier New" w:hAnsi="Courier New" w:cs="Courier New"/>
            <w:noProof/>
            <w:color w:val="0000FF"/>
            <w:sz w:val="20"/>
            <w:szCs w:val="20"/>
            <w:lang w:val="en-IE"/>
          </w:rPr>
          <w:t xml:space="preserve">  template</w:t>
        </w:r>
        <w:r>
          <w:rPr>
            <w:rFonts w:ascii="Courier New" w:hAnsi="Courier New" w:cs="Courier New"/>
            <w:noProof/>
            <w:sz w:val="20"/>
            <w:szCs w:val="20"/>
            <w:lang w:val="en-IE"/>
          </w:rPr>
          <w:t xml:space="preserve">&lt;class T, class allocator=allocator&lt;T&gt; &gt; </w:t>
        </w:r>
        <w:r>
          <w:rPr>
            <w:rFonts w:ascii="Courier New" w:hAnsi="Courier New" w:cs="Courier New"/>
            <w:noProof/>
            <w:color w:val="0000FF"/>
            <w:sz w:val="20"/>
            <w:szCs w:val="20"/>
            <w:lang w:val="en-IE"/>
          </w:rPr>
          <w:t>void</w:t>
        </w:r>
        <w:r>
          <w:rPr>
            <w:rFonts w:ascii="Courier New" w:hAnsi="Courier New" w:cs="Courier New"/>
            <w:noProof/>
            <w:sz w:val="20"/>
            <w:szCs w:val="20"/>
            <w:lang w:val="en-IE"/>
          </w:rPr>
          <w:t xml:space="preserve"> DeleteA(</w:t>
        </w:r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typename allocator</w:t>
        </w:r>
      </w:ins>
      <w:ins w:id="120" w:author="Niall Douglas" w:date="2010-09-07T20:05:00Z">
        <w:r w:rsidR="003C0E4B"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&lt;T&gt;</w:t>
        </w:r>
      </w:ins>
      <w:ins w:id="121" w:author="Niall Douglas" w:date="2010-09-07T16:04:00Z">
        <w:r>
          <w:rPr>
            <w:rFonts w:ascii="Courier New" w:hAnsi="Courier New" w:cs="Courier New"/>
            <w:noProof/>
            <w:color w:val="808080"/>
            <w:sz w:val="20"/>
            <w:szCs w:val="20"/>
            <w:lang w:val="en-IE"/>
          </w:rPr>
          <w:t>::const_pointer p</w:t>
        </w:r>
        <w:r>
          <w:rPr>
            <w:rFonts w:ascii="Courier New" w:hAnsi="Courier New" w:cs="Courier New"/>
            <w:noProof/>
            <w:sz w:val="20"/>
            <w:szCs w:val="20"/>
            <w:lang w:val="en-IE"/>
          </w:rPr>
          <w:t>);</w:t>
        </w:r>
      </w:ins>
    </w:p>
    <w:commentRangeEnd w:id="86"/>
    <w:p w:rsidR="00CD3C87" w:rsidRPr="009D085B" w:rsidRDefault="00D72E30" w:rsidP="00CD3C87">
      <w:pPr>
        <w:jc w:val="left"/>
        <w:rPr>
          <w:rStyle w:val="Code"/>
          <w:sz w:val="20"/>
          <w:szCs w:val="20"/>
          <w:lang w:val="en-IE"/>
        </w:rPr>
      </w:pPr>
      <w:r>
        <w:rPr>
          <w:rStyle w:val="CommentReference"/>
        </w:rPr>
        <w:commentReference w:id="86"/>
      </w:r>
      <w:r w:rsidR="009D085B">
        <w:rPr>
          <w:rStyle w:val="Code"/>
          <w:sz w:val="20"/>
          <w:szCs w:val="20"/>
          <w:lang w:val="en-IE"/>
        </w:rPr>
        <w:br/>
      </w:r>
      <w:r w:rsidR="00CD3C87" w:rsidRPr="009D085B">
        <w:rPr>
          <w:rStyle w:val="Code"/>
          <w:sz w:val="20"/>
          <w:szCs w:val="20"/>
          <w:lang w:val="en-IE"/>
        </w:rPr>
        <w:t>}</w:t>
      </w:r>
    </w:p>
    <w:p w:rsidR="00CD3C87" w:rsidRPr="00CD3C87" w:rsidRDefault="00CD3C87" w:rsidP="00CD3C87">
      <w:pPr>
        <w:rPr>
          <w:b/>
          <w:bCs/>
          <w:lang w:val="en-IE"/>
        </w:rPr>
      </w:pPr>
      <w:r w:rsidRPr="00CD3C87">
        <w:rPr>
          <w:b/>
          <w:bCs/>
          <w:lang w:val="en-IE"/>
        </w:rPr>
        <w:t xml:space="preserve">20.9.5.1 </w:t>
      </w:r>
      <w:proofErr w:type="gramStart"/>
      <w:r w:rsidRPr="00CD3C87">
        <w:rPr>
          <w:lang w:val="en-IE"/>
        </w:rPr>
        <w:t>allocator</w:t>
      </w:r>
      <w:proofErr w:type="gramEnd"/>
      <w:r w:rsidRPr="00CD3C87">
        <w:rPr>
          <w:lang w:val="en-IE"/>
        </w:rPr>
        <w:t xml:space="preserve"> </w:t>
      </w:r>
      <w:r w:rsidRPr="00CD3C87">
        <w:rPr>
          <w:b/>
          <w:bCs/>
          <w:lang w:val="en-IE"/>
        </w:rPr>
        <w:t>members [</w:t>
      </w:r>
      <w:proofErr w:type="spellStart"/>
      <w:r w:rsidRPr="00CD3C87">
        <w:rPr>
          <w:b/>
          <w:bCs/>
          <w:lang w:val="en-IE"/>
        </w:rPr>
        <w:t>allocator.members</w:t>
      </w:r>
      <w:proofErr w:type="spellEnd"/>
      <w:r w:rsidRPr="00CD3C87">
        <w:rPr>
          <w:b/>
          <w:bCs/>
          <w:lang w:val="en-IE"/>
        </w:rPr>
        <w:t>]</w:t>
      </w:r>
    </w:p>
    <w:p w:rsid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lang w:val="en-IE"/>
        </w:rPr>
        <w:t xml:space="preserve">Except for the destructor, member functions of the default allocator shall not introduce data races (1.10) as a result of concurrent calls to those member functions from different threads. Calls to these functions that allocate or </w:t>
      </w:r>
      <w:proofErr w:type="spellStart"/>
      <w:r w:rsidRPr="00CD3C87">
        <w:rPr>
          <w:lang w:val="en-IE"/>
        </w:rPr>
        <w:t>deallocate</w:t>
      </w:r>
      <w:proofErr w:type="spellEnd"/>
      <w:r w:rsidRPr="00CD3C87">
        <w:rPr>
          <w:lang w:val="en-IE"/>
        </w:rPr>
        <w:t xml:space="preserve"> a particular unit of storage shall occur in a single total order, and each such</w:t>
      </w:r>
      <w:r>
        <w:rPr>
          <w:lang w:val="en-IE"/>
        </w:rPr>
        <w:t xml:space="preserve"> </w:t>
      </w:r>
      <w:proofErr w:type="spellStart"/>
      <w:r w:rsidRPr="00CD3C87">
        <w:rPr>
          <w:lang w:val="en-IE"/>
        </w:rPr>
        <w:t>deallocation</w:t>
      </w:r>
      <w:proofErr w:type="spellEnd"/>
      <w:r w:rsidRPr="00CD3C87">
        <w:rPr>
          <w:lang w:val="en-IE"/>
        </w:rPr>
        <w:t xml:space="preserve"> call shall happen before the next allocation (if any) in this order.</w:t>
      </w:r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gramStart"/>
      <w:r w:rsidRPr="00CD3C87">
        <w:rPr>
          <w:rStyle w:val="Code"/>
          <w:lang w:val="en-IE"/>
        </w:rPr>
        <w:t>pointer</w:t>
      </w:r>
      <w:proofErr w:type="gramEnd"/>
      <w:r w:rsidRPr="00CD3C87">
        <w:rPr>
          <w:rStyle w:val="Code"/>
          <w:lang w:val="en-IE"/>
        </w:rPr>
        <w:t xml:space="preserve"> address(reference x) const;</w:t>
      </w:r>
    </w:p>
    <w:p w:rsid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Returns: </w:t>
      </w:r>
      <w:r w:rsidRPr="00CD3C87">
        <w:rPr>
          <w:lang w:val="en-IE"/>
        </w:rPr>
        <w:t>The actual address of the object referenced by x, even in the presence of an overloaded operator&amp;.</w:t>
      </w:r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spellStart"/>
      <w:proofErr w:type="gramStart"/>
      <w:r w:rsidRPr="00CD3C87">
        <w:rPr>
          <w:rStyle w:val="Code"/>
          <w:lang w:val="en-IE"/>
        </w:rPr>
        <w:t>const_pointer</w:t>
      </w:r>
      <w:proofErr w:type="spellEnd"/>
      <w:proofErr w:type="gramEnd"/>
      <w:r w:rsidRPr="00CD3C87">
        <w:rPr>
          <w:rStyle w:val="Code"/>
          <w:lang w:val="en-IE"/>
        </w:rPr>
        <w:t xml:space="preserve"> address(</w:t>
      </w:r>
      <w:proofErr w:type="spellStart"/>
      <w:r w:rsidRPr="00CD3C87">
        <w:rPr>
          <w:rStyle w:val="Code"/>
          <w:lang w:val="en-IE"/>
        </w:rPr>
        <w:t>const_reference</w:t>
      </w:r>
      <w:proofErr w:type="spellEnd"/>
      <w:r w:rsidRPr="00CD3C87">
        <w:rPr>
          <w:rStyle w:val="Code"/>
          <w:lang w:val="en-IE"/>
        </w:rPr>
        <w:t xml:space="preserve"> x) const;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Returns: </w:t>
      </w:r>
      <w:r w:rsidRPr="00CD3C87">
        <w:rPr>
          <w:lang w:val="en-IE"/>
        </w:rPr>
        <w:t>The actual address of the object referenced by x, even in the presence of an overloaded</w:t>
      </w:r>
      <w:r>
        <w:rPr>
          <w:lang w:val="en-IE"/>
        </w:rPr>
        <w:t xml:space="preserve"> </w:t>
      </w:r>
      <w:r w:rsidRPr="00CD3C87">
        <w:rPr>
          <w:lang w:val="en-IE"/>
        </w:rPr>
        <w:t>operator&amp;.</w:t>
      </w:r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gramStart"/>
      <w:r w:rsidRPr="00CD3C87">
        <w:rPr>
          <w:rStyle w:val="Code"/>
          <w:lang w:val="en-IE"/>
        </w:rPr>
        <w:t>pointer</w:t>
      </w:r>
      <w:proofErr w:type="gramEnd"/>
      <w:r w:rsidRPr="00CD3C87">
        <w:rPr>
          <w:rStyle w:val="Code"/>
          <w:lang w:val="en-IE"/>
        </w:rPr>
        <w:t xml:space="preserve"> allocate(</w:t>
      </w:r>
      <w:proofErr w:type="spellStart"/>
      <w:r w:rsidRPr="00CD3C87">
        <w:rPr>
          <w:rStyle w:val="Code"/>
          <w:lang w:val="en-IE"/>
        </w:rPr>
        <w:t>size_type</w:t>
      </w:r>
      <w:proofErr w:type="spellEnd"/>
      <w:r w:rsidRPr="00CD3C87">
        <w:rPr>
          <w:rStyle w:val="Code"/>
          <w:lang w:val="en-IE"/>
        </w:rPr>
        <w:t xml:space="preserve"> n, allocator&lt;void&gt;::</w:t>
      </w:r>
      <w:proofErr w:type="spellStart"/>
      <w:r w:rsidRPr="00CD3C87">
        <w:rPr>
          <w:rStyle w:val="Code"/>
          <w:lang w:val="en-IE"/>
        </w:rPr>
        <w:t>const_pointer</w:t>
      </w:r>
      <w:proofErr w:type="spellEnd"/>
      <w:r w:rsidRPr="00CD3C87">
        <w:rPr>
          <w:rStyle w:val="Code"/>
          <w:lang w:val="en-IE"/>
        </w:rPr>
        <w:t xml:space="preserve"> hint=0</w:t>
      </w:r>
      <w:ins w:id="122" w:author="Niall Douglas" w:date="2010-09-08T15:03:00Z">
        <w:r w:rsidR="00DE4276">
          <w:rPr>
            <w:rStyle w:val="Code"/>
            <w:lang w:val="en-IE"/>
          </w:rPr>
          <w:t xml:space="preserve">, </w:t>
        </w:r>
        <w:proofErr w:type="spellStart"/>
        <w:r w:rsidR="00DE4276">
          <w:rPr>
            <w:rStyle w:val="Code"/>
            <w:lang w:val="en-IE"/>
          </w:rPr>
          <w:t>bool</w:t>
        </w:r>
        <w:proofErr w:type="spellEnd"/>
        <w:r w:rsidR="00DE4276">
          <w:rPr>
            <w:rStyle w:val="Code"/>
            <w:lang w:val="en-IE"/>
          </w:rPr>
          <w:t xml:space="preserve"> </w:t>
        </w:r>
        <w:proofErr w:type="spellStart"/>
        <w:r w:rsidR="00DE4276">
          <w:rPr>
            <w:rStyle w:val="Code"/>
            <w:lang w:val="en-IE"/>
          </w:rPr>
          <w:t>zerobits</w:t>
        </w:r>
        <w:proofErr w:type="spellEnd"/>
        <w:r w:rsidR="00DE4276">
          <w:rPr>
            <w:rStyle w:val="Code"/>
            <w:lang w:val="en-IE"/>
          </w:rPr>
          <w:t xml:space="preserve"> = false</w:t>
        </w:r>
      </w:ins>
      <w:r w:rsidRPr="00CD3C87">
        <w:rPr>
          <w:rStyle w:val="Code"/>
          <w:lang w:val="en-IE"/>
        </w:rPr>
        <w:t>);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proofErr w:type="gramStart"/>
      <w:r w:rsidRPr="00CD3C87">
        <w:rPr>
          <w:lang w:val="en-IE"/>
        </w:rPr>
        <w:t xml:space="preserve">[ </w:t>
      </w:r>
      <w:r w:rsidRPr="00CD3C87">
        <w:rPr>
          <w:i/>
          <w:iCs/>
          <w:lang w:val="en-IE"/>
        </w:rPr>
        <w:t>Note</w:t>
      </w:r>
      <w:proofErr w:type="gramEnd"/>
      <w:r w:rsidRPr="00CD3C87">
        <w:rPr>
          <w:i/>
          <w:iCs/>
          <w:lang w:val="en-IE"/>
        </w:rPr>
        <w:t xml:space="preserve">: </w:t>
      </w:r>
      <w:r w:rsidRPr="00CD3C87">
        <w:rPr>
          <w:lang w:val="en-IE"/>
        </w:rPr>
        <w:t>In a container member function, the address of an adjacent element is often a good choice to</w:t>
      </w:r>
      <w:r>
        <w:rPr>
          <w:lang w:val="en-IE"/>
        </w:rPr>
        <w:t xml:space="preserve"> </w:t>
      </w:r>
      <w:r w:rsidRPr="00CD3C87">
        <w:rPr>
          <w:lang w:val="en-IE"/>
        </w:rPr>
        <w:t xml:space="preserve">pass for the hint argument. </w:t>
      </w:r>
      <w:r w:rsidRPr="00CD3C87">
        <w:rPr>
          <w:i/>
          <w:iCs/>
          <w:lang w:val="en-IE"/>
        </w:rPr>
        <w:t xml:space="preserve">—end note </w:t>
      </w:r>
      <w:r w:rsidRPr="00CD3C87">
        <w:rPr>
          <w:lang w:val="en-IE"/>
        </w:rPr>
        <w:t>]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Returns: </w:t>
      </w:r>
      <w:r w:rsidRPr="00CD3C87">
        <w:rPr>
          <w:lang w:val="en-IE"/>
        </w:rPr>
        <w:t xml:space="preserve">a pointer to the initial element of an array of storage of size n * </w:t>
      </w:r>
      <w:proofErr w:type="spellStart"/>
      <w:proofErr w:type="gramStart"/>
      <w:r w:rsidRPr="00CD3C87">
        <w:rPr>
          <w:lang w:val="en-IE"/>
        </w:rPr>
        <w:t>sizeof</w:t>
      </w:r>
      <w:proofErr w:type="spellEnd"/>
      <w:r w:rsidRPr="00CD3C87">
        <w:rPr>
          <w:lang w:val="en-IE"/>
        </w:rPr>
        <w:t>(</w:t>
      </w:r>
      <w:proofErr w:type="gramEnd"/>
      <w:r w:rsidRPr="00CD3C87">
        <w:rPr>
          <w:lang w:val="en-IE"/>
        </w:rPr>
        <w:t>T), aligned appropriately</w:t>
      </w:r>
      <w:r>
        <w:rPr>
          <w:lang w:val="en-IE"/>
        </w:rPr>
        <w:t xml:space="preserve"> </w:t>
      </w:r>
      <w:r w:rsidRPr="00CD3C87">
        <w:rPr>
          <w:lang w:val="en-IE"/>
        </w:rPr>
        <w:t>for objects of type T</w:t>
      </w:r>
      <w:ins w:id="123" w:author="Niall Douglas" w:date="2010-09-08T15:04:00Z">
        <w:r w:rsidR="00DE4276">
          <w:rPr>
            <w:lang w:val="en-IE"/>
          </w:rPr>
          <w:t xml:space="preserve">, and whose contents are set to all bits zero if </w:t>
        </w:r>
        <w:proofErr w:type="spellStart"/>
        <w:r w:rsidR="00DE4276">
          <w:rPr>
            <w:lang w:val="en-IE"/>
          </w:rPr>
          <w:t>zerobits</w:t>
        </w:r>
        <w:proofErr w:type="spellEnd"/>
        <w:r w:rsidR="00DE4276">
          <w:rPr>
            <w:lang w:val="en-IE"/>
          </w:rPr>
          <w:t xml:space="preserve"> is true</w:t>
        </w:r>
      </w:ins>
      <w:r w:rsidRPr="00CD3C87">
        <w:rPr>
          <w:lang w:val="en-IE"/>
        </w:rPr>
        <w:t>. It is implementation-defined whether over-aligned types are supported (3.11).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Remark: </w:t>
      </w:r>
      <w:commentRangeStart w:id="124"/>
      <w:r w:rsidRPr="00CD3C87">
        <w:rPr>
          <w:lang w:val="en-IE"/>
        </w:rPr>
        <w:t xml:space="preserve">the storage is obtained by </w:t>
      </w:r>
      <w:ins w:id="125" w:author="Niall Douglas" w:date="2010-09-07T16:35:00Z">
        <w:r w:rsidR="007E61CF">
          <w:rPr>
            <w:lang w:val="en-IE"/>
          </w:rPr>
          <w:t>a</w:t>
        </w:r>
      </w:ins>
      <w:ins w:id="126" w:author="Niall Douglas" w:date="2010-09-07T16:36:00Z">
        <w:r w:rsidR="007E61CF">
          <w:rPr>
            <w:lang w:val="en-IE"/>
          </w:rPr>
          <w:t xml:space="preserve"> </w:t>
        </w:r>
      </w:ins>
      <w:ins w:id="127" w:author="Niall Douglas" w:date="2010-09-06T16:46:00Z">
        <w:r w:rsidR="00781A2E">
          <w:rPr>
            <w:lang w:val="en-IE"/>
          </w:rPr>
          <w:t>means</w:t>
        </w:r>
      </w:ins>
      <w:ins w:id="128" w:author="Niall Douglas" w:date="2010-09-07T16:36:00Z">
        <w:r w:rsidR="007E61CF">
          <w:rPr>
            <w:lang w:val="en-IE"/>
          </w:rPr>
          <w:t xml:space="preserve"> whose effects and results are compatible with </w:t>
        </w:r>
      </w:ins>
      <w:proofErr w:type="gramStart"/>
      <w:r w:rsidRPr="00CD3C87">
        <w:rPr>
          <w:lang w:val="en-IE"/>
        </w:rPr>
        <w:t>calling ::</w:t>
      </w:r>
      <w:proofErr w:type="gramEnd"/>
      <w:r w:rsidRPr="00CD3C87">
        <w:rPr>
          <w:lang w:val="en-IE"/>
        </w:rPr>
        <w:t>operator new(std::</w:t>
      </w:r>
      <w:proofErr w:type="spellStart"/>
      <w:r w:rsidRPr="00CD3C87">
        <w:rPr>
          <w:lang w:val="en-IE"/>
        </w:rPr>
        <w:t>size_t</w:t>
      </w:r>
      <w:proofErr w:type="spellEnd"/>
      <w:r w:rsidRPr="00CD3C87">
        <w:rPr>
          <w:lang w:val="en-IE"/>
        </w:rPr>
        <w:t>)</w:t>
      </w:r>
      <w:commentRangeEnd w:id="124"/>
      <w:r w:rsidR="00B96FB6">
        <w:rPr>
          <w:rStyle w:val="CommentReference"/>
        </w:rPr>
        <w:commentReference w:id="124"/>
      </w:r>
      <w:r w:rsidRPr="00CD3C87">
        <w:rPr>
          <w:lang w:val="en-IE"/>
        </w:rPr>
        <w:t xml:space="preserve"> (18.6.1), but it is unspecified when or how often this function is called. The use of hint is unspecified, but intended as an aid</w:t>
      </w:r>
      <w:r>
        <w:rPr>
          <w:lang w:val="en-IE"/>
        </w:rPr>
        <w:t xml:space="preserve"> </w:t>
      </w:r>
      <w:r w:rsidRPr="00CD3C87">
        <w:rPr>
          <w:lang w:val="en-IE"/>
        </w:rPr>
        <w:t>to locality if an implementation so desires.</w:t>
      </w:r>
    </w:p>
    <w:p w:rsidR="00CD3C87" w:rsidRDefault="00CD3C87" w:rsidP="00CD3C87">
      <w:pPr>
        <w:pStyle w:val="ListParagraph"/>
        <w:numPr>
          <w:ilvl w:val="0"/>
          <w:numId w:val="21"/>
        </w:numPr>
        <w:rPr>
          <w:ins w:id="129" w:author="Niall Douglas" w:date="2010-09-06T18:26:00Z"/>
          <w:lang w:val="en-IE"/>
        </w:rPr>
      </w:pPr>
      <w:r w:rsidRPr="00CD3C87">
        <w:rPr>
          <w:i/>
          <w:iCs/>
          <w:lang w:val="en-IE"/>
        </w:rPr>
        <w:t xml:space="preserve">Throws: </w:t>
      </w:r>
      <w:proofErr w:type="spellStart"/>
      <w:r w:rsidRPr="00CD3C87">
        <w:rPr>
          <w:lang w:val="en-IE"/>
        </w:rPr>
        <w:t>bad_alloc</w:t>
      </w:r>
      <w:proofErr w:type="spellEnd"/>
      <w:r w:rsidRPr="00CD3C87">
        <w:rPr>
          <w:lang w:val="en-IE"/>
        </w:rPr>
        <w:t xml:space="preserve"> if the storage cannot be obtained.</w:t>
      </w:r>
    </w:p>
    <w:p w:rsidR="002B46BC" w:rsidRDefault="00CE4450">
      <w:pPr>
        <w:pStyle w:val="ListParagraph"/>
        <w:rPr>
          <w:ins w:id="130" w:author="Niall Douglas" w:date="2010-09-06T18:28:00Z"/>
          <w:rStyle w:val="Code"/>
          <w:rFonts w:asciiTheme="minorHAnsi" w:hAnsiTheme="minorHAnsi"/>
          <w:b w:val="0"/>
          <w:bCs w:val="0"/>
          <w:lang w:val="en-IE"/>
          <w:rPrChange w:id="131" w:author="Niall Douglas" w:date="2010-09-06T18:28:00Z">
            <w:rPr>
              <w:ins w:id="132" w:author="Niall Douglas" w:date="2010-09-06T18:28:00Z"/>
              <w:rStyle w:val="Code"/>
              <w:sz w:val="20"/>
              <w:szCs w:val="20"/>
              <w:lang w:val="en-IE"/>
            </w:rPr>
          </w:rPrChange>
        </w:rPr>
        <w:pPrChange w:id="133" w:author="Niall Douglas" w:date="2010-09-06T18:49:00Z">
          <w:pPr>
            <w:pStyle w:val="ListParagraph"/>
            <w:numPr>
              <w:numId w:val="21"/>
            </w:numPr>
            <w:ind w:hanging="360"/>
          </w:pPr>
        </w:pPrChange>
      </w:pPr>
      <w:proofErr w:type="gramStart"/>
      <w:ins w:id="134" w:author="Niall Douglas" w:date="2010-09-06T18:26:00Z">
        <w:r>
          <w:rPr>
            <w:rStyle w:val="Code"/>
            <w:sz w:val="20"/>
            <w:szCs w:val="20"/>
            <w:lang w:val="en-IE"/>
          </w:rPr>
          <w:t>pointer</w:t>
        </w:r>
        <w:proofErr w:type="gramEnd"/>
        <w:r>
          <w:rPr>
            <w:rStyle w:val="Code"/>
            <w:sz w:val="20"/>
            <w:szCs w:val="20"/>
            <w:lang w:val="en-IE"/>
          </w:rPr>
          <w:t>* alloc</w:t>
        </w:r>
        <w:r w:rsidR="0085261D">
          <w:rPr>
            <w:rStyle w:val="Code"/>
            <w:sz w:val="20"/>
            <w:szCs w:val="20"/>
            <w:lang w:val="en-IE"/>
          </w:rPr>
          <w:t xml:space="preserve">ate(pointer </w:t>
        </w:r>
        <w:proofErr w:type="spellStart"/>
        <w:r w:rsidR="0085261D">
          <w:rPr>
            <w:rStyle w:val="Code"/>
            <w:sz w:val="20"/>
            <w:szCs w:val="20"/>
            <w:lang w:val="en-IE"/>
          </w:rPr>
          <w:t>ps</w:t>
        </w:r>
        <w:proofErr w:type="spellEnd"/>
        <w:r w:rsidR="0085261D"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 w:rsidR="0085261D">
          <w:rPr>
            <w:rStyle w:val="Code"/>
            <w:sz w:val="20"/>
            <w:szCs w:val="20"/>
            <w:lang w:val="en-IE"/>
          </w:rPr>
          <w:t>size_type</w:t>
        </w:r>
        <w:proofErr w:type="spellEnd"/>
        <w:r w:rsidR="0085261D">
          <w:rPr>
            <w:rStyle w:val="Code"/>
            <w:sz w:val="20"/>
            <w:szCs w:val="20"/>
            <w:lang w:val="en-IE"/>
          </w:rPr>
          <w:t xml:space="preserve"> </w:t>
        </w:r>
      </w:ins>
      <w:ins w:id="135" w:author="Niall Douglas" w:date="2010-09-06T18:43:00Z">
        <w:r w:rsidR="0085261D">
          <w:rPr>
            <w:rStyle w:val="Code"/>
            <w:sz w:val="20"/>
            <w:szCs w:val="20"/>
            <w:lang w:val="en-IE"/>
          </w:rPr>
          <w:t>n</w:t>
        </w:r>
      </w:ins>
      <w:ins w:id="136" w:author="Niall Douglas" w:date="2010-09-06T18:26:00Z">
        <w:r>
          <w:rPr>
            <w:rStyle w:val="Code"/>
            <w:sz w:val="20"/>
            <w:szCs w:val="20"/>
            <w:lang w:val="en-IE"/>
          </w:rPr>
          <w:t xml:space="preserve">s[],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n_elems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, </w:t>
        </w:r>
        <w:r w:rsidRPr="009D085B">
          <w:rPr>
            <w:rStyle w:val="Code"/>
            <w:sz w:val="20"/>
            <w:szCs w:val="20"/>
            <w:lang w:val="en-IE"/>
          </w:rPr>
          <w:t>allocator&lt;void&gt;::</w:t>
        </w:r>
        <w:proofErr w:type="spellStart"/>
        <w:r w:rsidRPr="009D085B">
          <w:rPr>
            <w:rStyle w:val="Code"/>
            <w:sz w:val="20"/>
            <w:szCs w:val="20"/>
            <w:lang w:val="en-IE"/>
          </w:rPr>
          <w:t>const_pointer</w:t>
        </w:r>
        <w:proofErr w:type="spellEnd"/>
        <w:r w:rsidRPr="009D085B">
          <w:rPr>
            <w:rStyle w:val="Code"/>
            <w:sz w:val="20"/>
            <w:szCs w:val="20"/>
            <w:lang w:val="en-IE"/>
          </w:rPr>
          <w:t xml:space="preserve"> hint = 0</w:t>
        </w:r>
      </w:ins>
      <w:ins w:id="137" w:author="Niall Douglas" w:date="2010-09-08T15:03:00Z">
        <w:r w:rsidR="00DE4276"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 w:rsidR="00DE4276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DE4276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E4276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DE4276">
          <w:rPr>
            <w:rStyle w:val="Code"/>
            <w:sz w:val="20"/>
            <w:szCs w:val="20"/>
            <w:lang w:val="en-IE"/>
          </w:rPr>
          <w:t xml:space="preserve"> = false</w:t>
        </w:r>
      </w:ins>
      <w:ins w:id="138" w:author="Niall Douglas" w:date="2010-09-06T18:26:00Z">
        <w:r w:rsidRPr="009D085B">
          <w:rPr>
            <w:rStyle w:val="Code"/>
            <w:sz w:val="20"/>
            <w:szCs w:val="20"/>
            <w:lang w:val="en-IE"/>
          </w:rPr>
          <w:t>);</w:t>
        </w:r>
      </w:ins>
    </w:p>
    <w:p w:rsidR="00CE4450" w:rsidRDefault="00CE4450" w:rsidP="00CD3C87">
      <w:pPr>
        <w:pStyle w:val="ListParagraph"/>
        <w:numPr>
          <w:ilvl w:val="0"/>
          <w:numId w:val="21"/>
        </w:numPr>
        <w:rPr>
          <w:ins w:id="139" w:author="Niall Douglas" w:date="2010-09-06T18:31:00Z"/>
          <w:lang w:val="en-IE"/>
        </w:rPr>
      </w:pPr>
      <w:ins w:id="140" w:author="Niall Douglas" w:date="2010-09-06T18:28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lastRenderedPageBreak/>
          <w:t>Returns: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an array of p</w:t>
        </w:r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ointers to storages of size </w:t>
        </w:r>
      </w:ins>
      <w:ins w:id="141" w:author="Niall Douglas" w:date="2010-09-06T18:43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n</w:t>
        </w:r>
      </w:ins>
      <w:ins w:id="142" w:author="Niall Douglas" w:date="2010-09-06T18:28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s[</w:t>
        </w:r>
      </w:ins>
      <w:proofErr w:type="spellStart"/>
      <w:ins w:id="143" w:author="Niall Douglas" w:date="2010-09-06T19:03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</w:ins>
      <w:proofErr w:type="spellEnd"/>
      <w:ins w:id="144" w:author="Niall Douglas" w:date="2010-09-06T18:28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] * </w:t>
        </w:r>
        <w:proofErr w:type="spellStart"/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sizeof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(</w:t>
        </w:r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T), aligned appropriately for</w:t>
        </w:r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objects of type T, where 0 &lt;= </w:t>
        </w:r>
      </w:ins>
      <w:proofErr w:type="spellStart"/>
      <w:ins w:id="145" w:author="Niall Douglas" w:date="2010-09-06T19:03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</w:ins>
      <w:proofErr w:type="spellEnd"/>
      <w:ins w:id="146" w:author="Niall Douglas" w:date="2010-09-06T18:28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&lt;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n_elems</w:t>
        </w:r>
      </w:ins>
      <w:proofErr w:type="spellEnd"/>
      <w:ins w:id="147" w:author="Niall Douglas" w:date="2010-09-08T15:04:00Z"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, and whose contents are set to all bits zero if </w:t>
        </w:r>
        <w:proofErr w:type="spellStart"/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>zerobits</w:t>
        </w:r>
        <w:proofErr w:type="spellEnd"/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is true</w:t>
        </w:r>
      </w:ins>
      <w:ins w:id="148" w:author="Niall Douglas" w:date="2010-09-06T18:31:00Z">
        <w:r w:rsidRPr="00CD3C87">
          <w:rPr>
            <w:lang w:val="en-IE"/>
          </w:rPr>
          <w:t>. It is implementation-defined whether over-aligned types are supported (3.11).</w:t>
        </w:r>
      </w:ins>
    </w:p>
    <w:p w:rsidR="00CE4450" w:rsidRDefault="00CE4450" w:rsidP="00CD3C87">
      <w:pPr>
        <w:pStyle w:val="ListParagraph"/>
        <w:numPr>
          <w:ilvl w:val="0"/>
          <w:numId w:val="21"/>
        </w:numPr>
        <w:rPr>
          <w:ins w:id="149" w:author="Niall Douglas" w:date="2010-09-06T18:50:00Z"/>
          <w:rStyle w:val="Code"/>
          <w:rFonts w:asciiTheme="minorHAnsi" w:hAnsiTheme="minorHAnsi"/>
          <w:b w:val="0"/>
          <w:bCs w:val="0"/>
          <w:lang w:val="en-IE"/>
        </w:rPr>
      </w:pPr>
      <w:ins w:id="150" w:author="Niall Douglas" w:date="2010-09-06T18:31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this call is </w:t>
        </w:r>
      </w:ins>
      <w:ins w:id="151" w:author="Niall Douglas" w:date="2010-09-06T18:33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functionally </w:t>
        </w:r>
      </w:ins>
      <w:ins w:id="152" w:author="Niall Douglas" w:date="2010-09-06T18:31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equivalent to</w:t>
        </w:r>
      </w:ins>
      <w:ins w:id="153" w:author="Niall Douglas" w:date="2010-09-06T18:3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 for-loop iterating the </w:t>
        </w:r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invocation of </w:t>
        </w:r>
        <w:proofErr w:type="gramStart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allocate(</w:t>
        </w:r>
      </w:ins>
      <w:proofErr w:type="gramEnd"/>
      <w:ins w:id="154" w:author="Niall Douglas" w:date="2010-09-06T18:43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ns[</w:t>
        </w:r>
      </w:ins>
      <w:proofErr w:type="spellStart"/>
      <w:ins w:id="155" w:author="Niall Douglas" w:date="2010-09-06T19:02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</w:ins>
      <w:proofErr w:type="spellEnd"/>
      <w:ins w:id="156" w:author="Niall Douglas" w:date="2010-09-06T18:43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]</w:t>
        </w:r>
      </w:ins>
      <w:ins w:id="157" w:author="Niall Douglas" w:date="2010-09-06T18:3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, </w:t>
        </w:r>
      </w:ins>
      <w:ins w:id="158" w:author="Niall Douglas" w:date="2010-09-06T18:44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hint</w:t>
        </w:r>
      </w:ins>
      <w:ins w:id="159" w:author="Niall Douglas" w:date="2010-09-06T18:3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)</w:t>
        </w:r>
      </w:ins>
      <w:ins w:id="160" w:author="Niall Douglas" w:date="2010-09-06T18:39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, so each returned storage can be individually resized and </w:t>
        </w:r>
        <w:proofErr w:type="spellStart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</w:ins>
      <w:proofErr w:type="spellEnd"/>
      <w:ins w:id="161" w:author="Niall Douglas" w:date="2010-09-06T18:32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.</w:t>
        </w:r>
      </w:ins>
      <w:ins w:id="162" w:author="Niall Douglas" w:date="2010-09-06T18:39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</w:ins>
      <w:ins w:id="163" w:author="Niall Douglas" w:date="2010-09-06T18:40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It is intended as a batch allocation mechanism.</w:t>
        </w:r>
      </w:ins>
    </w:p>
    <w:p w:rsidR="00F443A2" w:rsidRDefault="00F443A2" w:rsidP="00CD3C87">
      <w:pPr>
        <w:pStyle w:val="ListParagraph"/>
        <w:numPr>
          <w:ilvl w:val="0"/>
          <w:numId w:val="21"/>
        </w:numPr>
        <w:rPr>
          <w:ins w:id="164" w:author="Niall Douglas" w:date="2010-09-06T18:33:00Z"/>
          <w:rStyle w:val="Code"/>
          <w:rFonts w:asciiTheme="minorHAnsi" w:hAnsiTheme="minorHAnsi"/>
          <w:b w:val="0"/>
          <w:bCs w:val="0"/>
          <w:lang w:val="en-IE"/>
        </w:rPr>
      </w:pPr>
      <w:ins w:id="165" w:author="Niall Douglas" w:date="2010-09-06T18:50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if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ps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is</w:t>
        </w:r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null on entry, a newly allocated array </w:t>
        </w:r>
      </w:ins>
      <w:ins w:id="166" w:author="Niall Douglas" w:date="2010-09-06T18:5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sized</w:t>
        </w:r>
      </w:ins>
      <w:ins w:id="167" w:author="Niall Douglas" w:date="2010-09-06T18:50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n_elems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</w:ins>
      <w:ins w:id="168" w:author="Niall Douglas" w:date="2010-09-06T18:5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of </w:t>
        </w:r>
      </w:ins>
      <w:ins w:id="169" w:author="Niall Douglas" w:date="2010-09-06T18:50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pointers to pointer shall be returned. This array will need to be explicitly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after usage.</w:t>
        </w:r>
      </w:ins>
    </w:p>
    <w:p w:rsidR="00CE4450" w:rsidRPr="00CE4450" w:rsidRDefault="00CE4450" w:rsidP="00CD3C87">
      <w:pPr>
        <w:pStyle w:val="ListParagraph"/>
        <w:numPr>
          <w:ilvl w:val="0"/>
          <w:numId w:val="21"/>
        </w:numPr>
        <w:rPr>
          <w:ins w:id="170" w:author="Niall Douglas" w:date="2010-09-06T18:26:00Z"/>
          <w:rStyle w:val="Code"/>
          <w:rFonts w:asciiTheme="minorHAnsi" w:hAnsiTheme="minorHAnsi"/>
          <w:b w:val="0"/>
          <w:bCs w:val="0"/>
          <w:lang w:val="en-IE"/>
          <w:rPrChange w:id="171" w:author="Niall Douglas" w:date="2010-09-06T18:26:00Z">
            <w:rPr>
              <w:ins w:id="172" w:author="Niall Douglas" w:date="2010-09-06T18:26:00Z"/>
              <w:rStyle w:val="Code"/>
              <w:sz w:val="20"/>
              <w:szCs w:val="20"/>
              <w:lang w:val="en-IE"/>
            </w:rPr>
          </w:rPrChange>
        </w:rPr>
      </w:pPr>
      <w:ins w:id="173" w:author="Niall Douglas" w:date="2010-09-06T18:34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Throws: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bad</w:t>
        </w:r>
      </w:ins>
      <w:ins w:id="174" w:author="Niall Douglas" w:date="2010-09-06T18:36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_alloc</w:t>
        </w:r>
        <w:proofErr w:type="spellEnd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if all the storage</w:t>
        </w:r>
      </w:ins>
      <w:ins w:id="175" w:author="Niall Douglas" w:date="2010-09-06T18:39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s</w:t>
        </w:r>
      </w:ins>
      <w:ins w:id="176" w:author="Niall Douglas" w:date="2010-09-06T18:36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cannot be obtained.</w:t>
        </w:r>
      </w:ins>
      <w:ins w:id="177" w:author="Niall Douglas" w:date="2010-09-06T18:37:00Z"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Any partially allocated </w:t>
        </w:r>
        <w:proofErr w:type="gramStart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storages</w:t>
        </w:r>
        <w:proofErr w:type="gramEnd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are </w:t>
        </w:r>
        <w:proofErr w:type="spellStart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  <w:proofErr w:type="spellEnd"/>
        <w:r w:rsidR="0085261D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before this function exits with an exception.</w:t>
        </w:r>
      </w:ins>
    </w:p>
    <w:p w:rsidR="002B46BC" w:rsidRDefault="00CE4450">
      <w:pPr>
        <w:pStyle w:val="ListParagraph"/>
        <w:rPr>
          <w:ins w:id="178" w:author="Niall Douglas" w:date="2010-09-06T18:26:00Z"/>
          <w:rStyle w:val="Code"/>
          <w:rFonts w:asciiTheme="minorHAnsi" w:hAnsiTheme="minorHAnsi"/>
          <w:b w:val="0"/>
          <w:bCs w:val="0"/>
          <w:lang w:val="en-IE"/>
          <w:rPrChange w:id="179" w:author="Niall Douglas" w:date="2010-09-06T18:26:00Z">
            <w:rPr>
              <w:ins w:id="180" w:author="Niall Douglas" w:date="2010-09-06T18:26:00Z"/>
              <w:rStyle w:val="Code"/>
              <w:sz w:val="20"/>
              <w:szCs w:val="20"/>
              <w:lang w:val="en-IE"/>
            </w:rPr>
          </w:rPrChange>
        </w:rPr>
        <w:pPrChange w:id="181" w:author="Niall Douglas" w:date="2010-09-06T18:49:00Z">
          <w:pPr>
            <w:pStyle w:val="ListParagraph"/>
            <w:numPr>
              <w:numId w:val="21"/>
            </w:numPr>
            <w:ind w:hanging="360"/>
          </w:pPr>
        </w:pPrChange>
      </w:pPr>
      <w:proofErr w:type="gramStart"/>
      <w:ins w:id="182" w:author="Niall Douglas" w:date="2010-09-06T18:26:00Z">
        <w:r>
          <w:rPr>
            <w:rStyle w:val="Code"/>
            <w:sz w:val="20"/>
            <w:szCs w:val="20"/>
            <w:lang w:val="en-IE"/>
          </w:rPr>
          <w:t>pointer</w:t>
        </w:r>
        <w:proofErr w:type="gramEnd"/>
        <w:r>
          <w:rPr>
            <w:rStyle w:val="Code"/>
            <w:sz w:val="20"/>
            <w:szCs w:val="20"/>
            <w:lang w:val="en-IE"/>
          </w:rPr>
          <w:t xml:space="preserve">* allocate(pointer </w:t>
        </w:r>
        <w:proofErr w:type="spellStart"/>
        <w:r>
          <w:rPr>
            <w:rStyle w:val="Code"/>
            <w:sz w:val="20"/>
            <w:szCs w:val="20"/>
            <w:lang w:val="en-IE"/>
          </w:rPr>
          <w:t>ps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</w:t>
        </w:r>
      </w:ins>
      <w:ins w:id="183" w:author="Niall Douglas" w:date="2010-09-06T18:42:00Z">
        <w:r w:rsidR="0085261D">
          <w:rPr>
            <w:rStyle w:val="Code"/>
            <w:sz w:val="20"/>
            <w:szCs w:val="20"/>
            <w:lang w:val="en-IE"/>
          </w:rPr>
          <w:t>n</w:t>
        </w:r>
      </w:ins>
      <w:ins w:id="184" w:author="Niall Douglas" w:date="2010-09-06T18:26:00Z">
        <w:r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n_elems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, </w:t>
        </w:r>
        <w:r w:rsidRPr="009D085B">
          <w:rPr>
            <w:rStyle w:val="Code"/>
            <w:sz w:val="20"/>
            <w:szCs w:val="20"/>
            <w:lang w:val="en-IE"/>
          </w:rPr>
          <w:t>allocator&lt;void&gt;::</w:t>
        </w:r>
        <w:proofErr w:type="spellStart"/>
        <w:r w:rsidRPr="009D085B">
          <w:rPr>
            <w:rStyle w:val="Code"/>
            <w:sz w:val="20"/>
            <w:szCs w:val="20"/>
            <w:lang w:val="en-IE"/>
          </w:rPr>
          <w:t>const_pointer</w:t>
        </w:r>
        <w:proofErr w:type="spellEnd"/>
        <w:r w:rsidRPr="009D085B">
          <w:rPr>
            <w:rStyle w:val="Code"/>
            <w:sz w:val="20"/>
            <w:szCs w:val="20"/>
            <w:lang w:val="en-IE"/>
          </w:rPr>
          <w:t xml:space="preserve"> hint = 0</w:t>
        </w:r>
      </w:ins>
      <w:ins w:id="185" w:author="Niall Douglas" w:date="2010-09-08T15:05:00Z">
        <w:r w:rsidR="00DE4276">
          <w:rPr>
            <w:rStyle w:val="Code"/>
            <w:sz w:val="20"/>
            <w:szCs w:val="20"/>
            <w:lang w:val="en-IE"/>
          </w:rPr>
          <w:t xml:space="preserve">, </w:t>
        </w:r>
        <w:proofErr w:type="spellStart"/>
        <w:r w:rsidR="00DE4276">
          <w:rPr>
            <w:rStyle w:val="Code"/>
            <w:sz w:val="20"/>
            <w:szCs w:val="20"/>
            <w:lang w:val="en-IE"/>
          </w:rPr>
          <w:t>bool</w:t>
        </w:r>
        <w:proofErr w:type="spellEnd"/>
        <w:r w:rsidR="00DE4276"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 w:rsidR="00DE4276">
          <w:rPr>
            <w:rStyle w:val="Code"/>
            <w:sz w:val="20"/>
            <w:szCs w:val="20"/>
            <w:lang w:val="en-IE"/>
          </w:rPr>
          <w:t>zerobits</w:t>
        </w:r>
        <w:proofErr w:type="spellEnd"/>
        <w:r w:rsidR="00DE4276">
          <w:rPr>
            <w:rStyle w:val="Code"/>
            <w:sz w:val="20"/>
            <w:szCs w:val="20"/>
            <w:lang w:val="en-IE"/>
          </w:rPr>
          <w:t xml:space="preserve"> = false</w:t>
        </w:r>
      </w:ins>
      <w:ins w:id="186" w:author="Niall Douglas" w:date="2010-09-06T18:26:00Z">
        <w:r w:rsidRPr="009D085B">
          <w:rPr>
            <w:rStyle w:val="Code"/>
            <w:sz w:val="20"/>
            <w:szCs w:val="20"/>
            <w:lang w:val="en-IE"/>
          </w:rPr>
          <w:t>);</w:t>
        </w:r>
      </w:ins>
    </w:p>
    <w:p w:rsidR="0085261D" w:rsidRDefault="0085261D" w:rsidP="0085261D">
      <w:pPr>
        <w:pStyle w:val="ListParagraph"/>
        <w:numPr>
          <w:ilvl w:val="0"/>
          <w:numId w:val="21"/>
        </w:numPr>
        <w:rPr>
          <w:ins w:id="187" w:author="Niall Douglas" w:date="2010-09-06T18:41:00Z"/>
          <w:lang w:val="en-IE"/>
        </w:rPr>
      </w:pPr>
      <w:ins w:id="188" w:author="Niall Douglas" w:date="2010-09-06T18:41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Returns: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an array of pointers to storages of size </w:t>
        </w:r>
      </w:ins>
      <w:ins w:id="189" w:author="Niall Douglas" w:date="2010-09-06T18:42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n</w:t>
        </w:r>
      </w:ins>
      <w:ins w:id="190" w:author="Niall Douglas" w:date="2010-09-06T18:41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* </w:t>
        </w:r>
        <w:proofErr w:type="spellStart"/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sizeof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(</w:t>
        </w:r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T), aligned appropriately for objects of type T, where 0 &lt;= </w:t>
        </w:r>
      </w:ins>
      <w:proofErr w:type="spellStart"/>
      <w:ins w:id="191" w:author="Niall Douglas" w:date="2010-09-06T19:02:00Z">
        <w:r w:rsidR="00505126"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</w:ins>
      <w:proofErr w:type="spellEnd"/>
      <w:ins w:id="192" w:author="Niall Douglas" w:date="2010-09-06T18:41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&lt;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n_elems</w:t>
        </w:r>
      </w:ins>
      <w:proofErr w:type="spellEnd"/>
      <w:ins w:id="193" w:author="Niall Douglas" w:date="2010-09-08T15:05:00Z"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, and whose contents are set to all bits zero if </w:t>
        </w:r>
        <w:proofErr w:type="spellStart"/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>zerobits</w:t>
        </w:r>
        <w:proofErr w:type="spellEnd"/>
        <w:r w:rsidR="00DE4276"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is true</w:t>
        </w:r>
      </w:ins>
      <w:ins w:id="194" w:author="Niall Douglas" w:date="2010-09-06T18:41:00Z">
        <w:r w:rsidRPr="00CD3C87">
          <w:rPr>
            <w:lang w:val="en-IE"/>
          </w:rPr>
          <w:t>. It is implementation-defined whether over-aligned types are supported (3.11).</w:t>
        </w:r>
      </w:ins>
    </w:p>
    <w:p w:rsidR="0085261D" w:rsidRDefault="0085261D" w:rsidP="0085261D">
      <w:pPr>
        <w:pStyle w:val="ListParagraph"/>
        <w:numPr>
          <w:ilvl w:val="0"/>
          <w:numId w:val="21"/>
        </w:numPr>
        <w:rPr>
          <w:ins w:id="195" w:author="Niall Douglas" w:date="2010-09-06T18:52:00Z"/>
          <w:rStyle w:val="Code"/>
          <w:rFonts w:asciiTheme="minorHAnsi" w:hAnsiTheme="minorHAnsi"/>
          <w:b w:val="0"/>
          <w:bCs w:val="0"/>
          <w:lang w:val="en-IE"/>
        </w:rPr>
      </w:pPr>
      <w:ins w:id="196" w:author="Niall Douglas" w:date="2010-09-06T18:41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this call is functionally equivalent to a for-loop iterating the invocation of </w:t>
        </w:r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allocate(</w:t>
        </w:r>
      </w:ins>
      <w:proofErr w:type="gramEnd"/>
      <w:ins w:id="197" w:author="Niall Douglas" w:date="2010-09-06T18:43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n</w:t>
        </w:r>
      </w:ins>
      <w:ins w:id="198" w:author="Niall Douglas" w:date="2010-09-06T18:41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, </w:t>
        </w:r>
      </w:ins>
      <w:ins w:id="199" w:author="Niall Douglas" w:date="2010-09-06T18:44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>hint</w:t>
        </w:r>
      </w:ins>
      <w:ins w:id="200" w:author="Niall Douglas" w:date="2010-09-06T18:41:00Z"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), so each returned storage can be individually resized and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. It is intended as a batch allocation mechanism. </w:t>
        </w:r>
      </w:ins>
    </w:p>
    <w:p w:rsidR="003E3817" w:rsidRDefault="00F443A2">
      <w:pPr>
        <w:pStyle w:val="ListParagraph"/>
        <w:numPr>
          <w:ilvl w:val="0"/>
          <w:numId w:val="21"/>
        </w:numPr>
        <w:rPr>
          <w:ins w:id="201" w:author="Niall Douglas" w:date="2010-09-06T18:41:00Z"/>
          <w:rStyle w:val="Code"/>
          <w:rFonts w:asciiTheme="minorHAnsi" w:hAnsiTheme="minorHAnsi"/>
          <w:b w:val="0"/>
          <w:bCs w:val="0"/>
          <w:lang w:val="en-IE"/>
        </w:rPr>
      </w:pPr>
      <w:ins w:id="202" w:author="Niall Douglas" w:date="2010-09-06T18:52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if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ps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is</w:t>
        </w:r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null on entry, a newly allocated array sized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n_elems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of pointers to pointer shall be returned. This array will need to be explicitly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after usage.</w:t>
        </w:r>
      </w:ins>
    </w:p>
    <w:p w:rsidR="003E3817" w:rsidRDefault="0085261D">
      <w:pPr>
        <w:pStyle w:val="ListParagraph"/>
        <w:numPr>
          <w:ilvl w:val="0"/>
          <w:numId w:val="21"/>
        </w:numPr>
        <w:rPr>
          <w:ins w:id="203" w:author="Niall Douglas" w:date="2010-09-06T15:54:00Z"/>
          <w:lang w:val="en-IE"/>
        </w:rPr>
      </w:pPr>
      <w:ins w:id="204" w:author="Niall Douglas" w:date="2010-09-06T18:41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Throws: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bad_alloc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if all the storages cannot be obtained. Any partially allocated </w:t>
        </w:r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storages</w:t>
        </w:r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are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deallocated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before this function exits with an exception.</w:t>
        </w:r>
      </w:ins>
    </w:p>
    <w:p w:rsidR="002B46BC" w:rsidRDefault="00184018">
      <w:pPr>
        <w:pStyle w:val="ListParagraph"/>
        <w:rPr>
          <w:ins w:id="205" w:author="Niall Douglas" w:date="2010-09-06T15:54:00Z"/>
          <w:rStyle w:val="Code"/>
          <w:rPrChange w:id="206" w:author="Niall Douglas" w:date="2010-09-06T15:55:00Z">
            <w:rPr>
              <w:ins w:id="207" w:author="Niall Douglas" w:date="2010-09-06T15:54:00Z"/>
              <w:lang w:val="en-IE"/>
            </w:rPr>
          </w:rPrChange>
        </w:rPr>
        <w:pPrChange w:id="208" w:author="Niall Douglas" w:date="2010-09-06T15:55:00Z">
          <w:pPr>
            <w:pStyle w:val="ListParagraph"/>
            <w:numPr>
              <w:numId w:val="21"/>
            </w:numPr>
            <w:ind w:hanging="360"/>
          </w:pPr>
        </w:pPrChange>
      </w:pPr>
      <w:proofErr w:type="gramStart"/>
      <w:ins w:id="209" w:author="Niall Douglas" w:date="2010-09-06T15:55:00Z">
        <w:r>
          <w:rPr>
            <w:rStyle w:val="Code"/>
          </w:rPr>
          <w:t>p</w:t>
        </w:r>
      </w:ins>
      <w:ins w:id="210" w:author="Niall Douglas" w:date="2010-09-06T15:54:00Z">
        <w:r w:rsidR="00925737" w:rsidRPr="00925737">
          <w:rPr>
            <w:rStyle w:val="Code"/>
            <w:rPrChange w:id="211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>ointer</w:t>
        </w:r>
        <w:proofErr w:type="gramEnd"/>
        <w:r w:rsidR="00925737" w:rsidRPr="00925737">
          <w:rPr>
            <w:rStyle w:val="Code"/>
            <w:rPrChange w:id="212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 xml:space="preserve"> reallocate(pointer p, </w:t>
        </w:r>
      </w:ins>
      <w:proofErr w:type="spellStart"/>
      <w:ins w:id="213" w:author="Niall Douglas" w:date="2010-09-06T15:59:00Z">
        <w:r>
          <w:rPr>
            <w:rStyle w:val="Code"/>
          </w:rPr>
          <w:t>size_type</w:t>
        </w:r>
        <w:proofErr w:type="spellEnd"/>
        <w:r>
          <w:rPr>
            <w:rStyle w:val="Code"/>
          </w:rPr>
          <w:t xml:space="preserve"> </w:t>
        </w:r>
        <w:proofErr w:type="spellStart"/>
        <w:r>
          <w:rPr>
            <w:rStyle w:val="Code"/>
          </w:rPr>
          <w:t>old_n</w:t>
        </w:r>
        <w:proofErr w:type="spellEnd"/>
        <w:r>
          <w:rPr>
            <w:rStyle w:val="Code"/>
          </w:rPr>
          <w:t xml:space="preserve">, </w:t>
        </w:r>
      </w:ins>
      <w:proofErr w:type="spellStart"/>
      <w:ins w:id="214" w:author="Niall Douglas" w:date="2010-09-06T15:54:00Z">
        <w:r w:rsidR="00925737" w:rsidRPr="00925737">
          <w:rPr>
            <w:rStyle w:val="Code"/>
            <w:rPrChange w:id="215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>size_type</w:t>
        </w:r>
        <w:proofErr w:type="spellEnd"/>
        <w:r w:rsidR="00925737" w:rsidRPr="00925737">
          <w:rPr>
            <w:rStyle w:val="Code"/>
            <w:rPrChange w:id="216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 xml:space="preserve"> </w:t>
        </w:r>
      </w:ins>
      <w:proofErr w:type="spellStart"/>
      <w:ins w:id="217" w:author="Niall Douglas" w:date="2010-09-06T15:59:00Z">
        <w:r>
          <w:rPr>
            <w:rStyle w:val="Code"/>
          </w:rPr>
          <w:t>new_</w:t>
        </w:r>
      </w:ins>
      <w:ins w:id="218" w:author="Niall Douglas" w:date="2010-09-06T15:54:00Z">
        <w:r w:rsidR="009C449E">
          <w:rPr>
            <w:rStyle w:val="Code"/>
          </w:rPr>
          <w:t>n</w:t>
        </w:r>
        <w:proofErr w:type="spellEnd"/>
        <w:r w:rsidR="009C449E">
          <w:rPr>
            <w:rStyle w:val="Code"/>
          </w:rPr>
          <w:t xml:space="preserve">, </w:t>
        </w:r>
        <w:proofErr w:type="spellStart"/>
        <w:r w:rsidR="009C449E">
          <w:rPr>
            <w:rStyle w:val="Code"/>
          </w:rPr>
          <w:t>bool</w:t>
        </w:r>
        <w:proofErr w:type="spellEnd"/>
        <w:r w:rsidR="009C449E">
          <w:rPr>
            <w:rStyle w:val="Code"/>
          </w:rPr>
          <w:t xml:space="preserve"> </w:t>
        </w:r>
        <w:proofErr w:type="spellStart"/>
        <w:r w:rsidR="009C449E">
          <w:rPr>
            <w:rStyle w:val="Code"/>
          </w:rPr>
          <w:t>mayRelocate</w:t>
        </w:r>
      </w:ins>
      <w:proofErr w:type="spellEnd"/>
      <w:ins w:id="219" w:author="Niall Douglas" w:date="2010-09-06T18:20:00Z">
        <w:r w:rsidR="00F4280C">
          <w:rPr>
            <w:rStyle w:val="Code"/>
          </w:rPr>
          <w:t xml:space="preserve"> = </w:t>
        </w:r>
        <w:proofErr w:type="spellStart"/>
        <w:r w:rsidR="00F4280C">
          <w:rPr>
            <w:rStyle w:val="Code"/>
          </w:rPr>
          <w:t>is_pod</w:t>
        </w:r>
        <w:proofErr w:type="spellEnd"/>
        <w:r w:rsidR="00F4280C">
          <w:rPr>
            <w:rStyle w:val="Code"/>
          </w:rPr>
          <w:t>&lt;T&gt;::value</w:t>
        </w:r>
      </w:ins>
      <w:ins w:id="220" w:author="Niall Douglas" w:date="2010-09-06T15:54:00Z">
        <w:r w:rsidR="00925737" w:rsidRPr="00925737">
          <w:rPr>
            <w:rStyle w:val="Code"/>
            <w:rPrChange w:id="221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>, allocator&lt;void&gt;::</w:t>
        </w:r>
        <w:proofErr w:type="spellStart"/>
        <w:r w:rsidR="00925737" w:rsidRPr="00925737">
          <w:rPr>
            <w:rStyle w:val="Code"/>
            <w:rPrChange w:id="222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>const_pointer</w:t>
        </w:r>
        <w:proofErr w:type="spellEnd"/>
        <w:r w:rsidR="00925737" w:rsidRPr="00925737">
          <w:rPr>
            <w:rStyle w:val="Code"/>
            <w:rPrChange w:id="223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 xml:space="preserve"> hint=0</w:t>
        </w:r>
      </w:ins>
      <w:ins w:id="224" w:author="Niall Douglas" w:date="2010-09-08T15:05:00Z">
        <w:r w:rsidR="00DE4276">
          <w:rPr>
            <w:rStyle w:val="Code"/>
          </w:rPr>
          <w:t xml:space="preserve">, </w:t>
        </w:r>
        <w:proofErr w:type="spellStart"/>
        <w:r w:rsidR="00DE4276">
          <w:rPr>
            <w:rStyle w:val="Code"/>
          </w:rPr>
          <w:t>bool</w:t>
        </w:r>
        <w:proofErr w:type="spellEnd"/>
        <w:r w:rsidR="00DE4276">
          <w:rPr>
            <w:rStyle w:val="Code"/>
          </w:rPr>
          <w:t xml:space="preserve"> </w:t>
        </w:r>
        <w:proofErr w:type="spellStart"/>
        <w:r w:rsidR="00DE4276">
          <w:rPr>
            <w:rStyle w:val="Code"/>
          </w:rPr>
          <w:t>zerobits</w:t>
        </w:r>
        <w:proofErr w:type="spellEnd"/>
        <w:r w:rsidR="00DE4276">
          <w:rPr>
            <w:rStyle w:val="Code"/>
          </w:rPr>
          <w:t xml:space="preserve"> = false</w:t>
        </w:r>
      </w:ins>
      <w:ins w:id="225" w:author="Niall Douglas" w:date="2010-09-06T15:54:00Z">
        <w:r w:rsidR="00925737" w:rsidRPr="00925737">
          <w:rPr>
            <w:rStyle w:val="Code"/>
            <w:rPrChange w:id="226" w:author="Niall Douglas" w:date="2010-09-06T15:55:00Z">
              <w:rPr>
                <w:rFonts w:ascii="Courier New" w:hAnsi="Courier New"/>
                <w:b/>
                <w:bCs/>
                <w:i/>
                <w:iCs/>
                <w:lang w:val="en-IE"/>
              </w:rPr>
            </w:rPrChange>
          </w:rPr>
          <w:t>);</w:t>
        </w:r>
      </w:ins>
    </w:p>
    <w:p w:rsidR="00184018" w:rsidRPr="00CD3C87" w:rsidRDefault="00184018" w:rsidP="00184018">
      <w:pPr>
        <w:pStyle w:val="ListParagraph"/>
        <w:numPr>
          <w:ilvl w:val="0"/>
          <w:numId w:val="21"/>
        </w:numPr>
        <w:rPr>
          <w:ins w:id="227" w:author="Niall Douglas" w:date="2010-09-06T15:58:00Z"/>
          <w:lang w:val="en-IE"/>
        </w:rPr>
      </w:pPr>
      <w:ins w:id="228" w:author="Niall Douglas" w:date="2010-09-06T15:58:00Z">
        <w:r w:rsidRPr="00CD3C87">
          <w:rPr>
            <w:i/>
            <w:iCs/>
            <w:lang w:val="en-IE"/>
          </w:rPr>
          <w:t xml:space="preserve">Requires: </w:t>
        </w:r>
        <w:r w:rsidRPr="00CD3C87">
          <w:rPr>
            <w:lang w:val="en-IE"/>
          </w:rPr>
          <w:t xml:space="preserve">p shall be a pointer value obtained from </w:t>
        </w:r>
        <w:proofErr w:type="gramStart"/>
        <w:r w:rsidRPr="00CD3C87">
          <w:rPr>
            <w:lang w:val="en-IE"/>
          </w:rPr>
          <w:t>allocate(</w:t>
        </w:r>
        <w:proofErr w:type="gramEnd"/>
        <w:r w:rsidRPr="00CD3C87">
          <w:rPr>
            <w:lang w:val="en-IE"/>
          </w:rPr>
          <w:t>)</w:t>
        </w:r>
        <w:r>
          <w:rPr>
            <w:lang w:val="en-IE"/>
          </w:rPr>
          <w:t xml:space="preserve"> or reallocate()</w:t>
        </w:r>
        <w:r w:rsidRPr="00CD3C87">
          <w:rPr>
            <w:lang w:val="en-IE"/>
          </w:rPr>
          <w:t xml:space="preserve">. </w:t>
        </w:r>
      </w:ins>
      <w:proofErr w:type="spellStart"/>
      <w:ins w:id="229" w:author="Niall Douglas" w:date="2010-09-06T15:59:00Z">
        <w:r>
          <w:rPr>
            <w:lang w:val="en-IE"/>
          </w:rPr>
          <w:t>old_</w:t>
        </w:r>
      </w:ins>
      <w:ins w:id="230" w:author="Niall Douglas" w:date="2010-09-06T15:58:00Z">
        <w:r w:rsidRPr="00CD3C87">
          <w:rPr>
            <w:lang w:val="en-IE"/>
          </w:rPr>
          <w:t>n</w:t>
        </w:r>
        <w:proofErr w:type="spellEnd"/>
        <w:r w:rsidRPr="00CD3C87">
          <w:rPr>
            <w:lang w:val="en-IE"/>
          </w:rPr>
          <w:t xml:space="preserve"> shall equal the value passed as the</w:t>
        </w:r>
        <w:r>
          <w:rPr>
            <w:lang w:val="en-IE"/>
          </w:rPr>
          <w:t xml:space="preserve"> </w:t>
        </w:r>
        <w:r w:rsidRPr="00CD3C87">
          <w:rPr>
            <w:lang w:val="en-IE"/>
          </w:rPr>
          <w:t>first argument to the invocation of allocate which returned p</w:t>
        </w:r>
      </w:ins>
      <w:ins w:id="231" w:author="Niall Douglas" w:date="2010-09-06T15:59:00Z">
        <w:r>
          <w:rPr>
            <w:lang w:val="en-IE"/>
          </w:rPr>
          <w:t xml:space="preserve">, or the value passed as </w:t>
        </w:r>
        <w:proofErr w:type="spellStart"/>
        <w:r>
          <w:rPr>
            <w:lang w:val="en-IE"/>
          </w:rPr>
          <w:t>new_n</w:t>
        </w:r>
        <w:proofErr w:type="spellEnd"/>
        <w:r>
          <w:rPr>
            <w:lang w:val="en-IE"/>
          </w:rPr>
          <w:t xml:space="preserve"> to a successful invocation of reallocate which returned p</w:t>
        </w:r>
      </w:ins>
      <w:ins w:id="232" w:author="Niall Douglas" w:date="2010-09-06T15:58:00Z">
        <w:r w:rsidRPr="00CD3C87">
          <w:rPr>
            <w:lang w:val="en-IE"/>
          </w:rPr>
          <w:t>.</w:t>
        </w:r>
      </w:ins>
    </w:p>
    <w:p w:rsidR="00184018" w:rsidRPr="00184018" w:rsidRDefault="00184018" w:rsidP="00CD3C87">
      <w:pPr>
        <w:pStyle w:val="ListParagraph"/>
        <w:numPr>
          <w:ilvl w:val="0"/>
          <w:numId w:val="21"/>
        </w:numPr>
        <w:rPr>
          <w:ins w:id="233" w:author="Niall Douglas" w:date="2010-09-06T15:58:00Z"/>
          <w:lang w:val="en-IE"/>
          <w:rPrChange w:id="234" w:author="Niall Douglas" w:date="2010-09-06T15:58:00Z">
            <w:rPr>
              <w:ins w:id="235" w:author="Niall Douglas" w:date="2010-09-06T15:58:00Z"/>
              <w:i/>
              <w:iCs/>
              <w:lang w:val="en-IE"/>
            </w:rPr>
          </w:rPrChange>
        </w:rPr>
      </w:pPr>
      <w:ins w:id="236" w:author="Niall Douglas" w:date="2010-09-06T16:01:00Z">
        <w:r>
          <w:rPr>
            <w:i/>
            <w:lang w:val="en-IE"/>
          </w:rPr>
          <w:t>Effects:</w:t>
        </w:r>
        <w:r>
          <w:rPr>
            <w:lang w:val="en-IE"/>
          </w:rPr>
          <w:t xml:space="preserve"> </w:t>
        </w:r>
      </w:ins>
      <w:ins w:id="237" w:author="Niall Douglas" w:date="2010-09-06T16:05:00Z">
        <w:r>
          <w:rPr>
            <w:lang w:val="en-IE"/>
          </w:rPr>
          <w:t>In-place r</w:t>
        </w:r>
      </w:ins>
      <w:ins w:id="238" w:author="Niall Douglas" w:date="2010-09-06T16:01:00Z">
        <w:r>
          <w:rPr>
            <w:lang w:val="en-IE"/>
          </w:rPr>
          <w:t xml:space="preserve">esizes </w:t>
        </w:r>
      </w:ins>
      <w:ins w:id="239" w:author="Niall Douglas" w:date="2010-09-06T16:05:00Z">
        <w:r>
          <w:rPr>
            <w:lang w:val="en-IE"/>
          </w:rPr>
          <w:t xml:space="preserve">(i.e. resizes </w:t>
        </w:r>
      </w:ins>
      <w:ins w:id="240" w:author="Niall Douglas" w:date="2010-09-06T16:01:00Z">
        <w:r>
          <w:rPr>
            <w:lang w:val="en-IE"/>
          </w:rPr>
          <w:t xml:space="preserve">without </w:t>
        </w:r>
      </w:ins>
      <w:ins w:id="241" w:author="Niall Douglas" w:date="2010-09-06T16:05:00Z">
        <w:r>
          <w:rPr>
            <w:lang w:val="en-IE"/>
          </w:rPr>
          <w:t xml:space="preserve">pointer </w:t>
        </w:r>
      </w:ins>
      <w:ins w:id="242" w:author="Niall Douglas" w:date="2010-09-06T16:01:00Z">
        <w:r>
          <w:rPr>
            <w:lang w:val="en-IE"/>
          </w:rPr>
          <w:t>relocation</w:t>
        </w:r>
      </w:ins>
      <w:ins w:id="243" w:author="Niall Douglas" w:date="2010-09-06T16:05:00Z">
        <w:r>
          <w:rPr>
            <w:lang w:val="en-IE"/>
          </w:rPr>
          <w:t>)</w:t>
        </w:r>
      </w:ins>
      <w:ins w:id="244" w:author="Niall Douglas" w:date="2010-09-06T16:01:00Z">
        <w:r>
          <w:rPr>
            <w:lang w:val="en-IE"/>
          </w:rPr>
          <w:t xml:space="preserve"> the storage referenced by p from its existing size to </w:t>
        </w:r>
        <w:proofErr w:type="spellStart"/>
        <w:r>
          <w:rPr>
            <w:lang w:val="en-IE"/>
          </w:rPr>
          <w:t>new_n</w:t>
        </w:r>
        <w:proofErr w:type="spellEnd"/>
        <w:r>
          <w:rPr>
            <w:lang w:val="en-IE"/>
          </w:rPr>
          <w:t>.</w:t>
        </w:r>
      </w:ins>
      <w:ins w:id="245" w:author="Niall Douglas" w:date="2010-09-06T16:02:00Z">
        <w:r>
          <w:rPr>
            <w:lang w:val="en-IE"/>
          </w:rPr>
          <w:t xml:space="preserve"> If </w:t>
        </w:r>
        <w:proofErr w:type="spellStart"/>
        <w:r>
          <w:rPr>
            <w:lang w:val="en-IE"/>
          </w:rPr>
          <w:t>mayRelocate</w:t>
        </w:r>
        <w:proofErr w:type="spellEnd"/>
        <w:r>
          <w:rPr>
            <w:lang w:val="en-IE"/>
          </w:rPr>
          <w:t xml:space="preserve"> is true, the </w:t>
        </w:r>
      </w:ins>
      <w:ins w:id="246" w:author="Niall Douglas" w:date="2010-09-06T16:06:00Z">
        <w:r w:rsidR="00D31CEE">
          <w:rPr>
            <w:lang w:val="en-IE"/>
          </w:rPr>
          <w:t xml:space="preserve">bit contents of the </w:t>
        </w:r>
      </w:ins>
      <w:ins w:id="247" w:author="Niall Douglas" w:date="2010-09-06T16:03:00Z">
        <w:r>
          <w:rPr>
            <w:lang w:val="en-IE"/>
          </w:rPr>
          <w:t xml:space="preserve">lesser quantity of new size or existing size </w:t>
        </w:r>
      </w:ins>
      <w:ins w:id="248" w:author="Niall Douglas" w:date="2010-09-06T16:02:00Z">
        <w:r w:rsidR="00D31CEE">
          <w:rPr>
            <w:lang w:val="en-IE"/>
          </w:rPr>
          <w:t>of the existing storage may be relocated</w:t>
        </w:r>
        <w:r>
          <w:rPr>
            <w:lang w:val="en-IE"/>
          </w:rPr>
          <w:t xml:space="preserve"> to a new location</w:t>
        </w:r>
      </w:ins>
      <w:ins w:id="249" w:author="Niall Douglas" w:date="2010-09-06T16:04:00Z">
        <w:r>
          <w:rPr>
            <w:lang w:val="en-IE"/>
          </w:rPr>
          <w:t>, and a pointer to that location returned instead</w:t>
        </w:r>
      </w:ins>
      <w:ins w:id="250" w:author="Niall Douglas" w:date="2010-09-06T16:07:00Z">
        <w:r w:rsidR="00D31CEE">
          <w:rPr>
            <w:lang w:val="en-IE"/>
          </w:rPr>
          <w:t xml:space="preserve"> (in which case the old pointer becomes invalid)</w:t>
        </w:r>
      </w:ins>
      <w:ins w:id="251" w:author="Niall Douglas" w:date="2010-09-08T15:06:00Z">
        <w:r w:rsidR="00DE4276">
          <w:rPr>
            <w:lang w:val="en-IE"/>
          </w:rPr>
          <w:t xml:space="preserve">. If </w:t>
        </w:r>
        <w:proofErr w:type="spellStart"/>
        <w:r w:rsidR="00DE4276">
          <w:rPr>
            <w:lang w:val="en-IE"/>
          </w:rPr>
          <w:t>zerobits</w:t>
        </w:r>
        <w:proofErr w:type="spellEnd"/>
        <w:r w:rsidR="00DE4276">
          <w:rPr>
            <w:lang w:val="en-IE"/>
          </w:rPr>
          <w:t xml:space="preserve"> is true and </w:t>
        </w:r>
        <w:proofErr w:type="spellStart"/>
        <w:r w:rsidR="00DE4276">
          <w:rPr>
            <w:lang w:val="en-IE"/>
          </w:rPr>
          <w:t>new_n</w:t>
        </w:r>
        <w:proofErr w:type="spellEnd"/>
        <w:r w:rsidR="00DE4276">
          <w:rPr>
            <w:lang w:val="en-IE"/>
          </w:rPr>
          <w:t xml:space="preserve"> is larger than </w:t>
        </w:r>
        <w:proofErr w:type="spellStart"/>
        <w:r w:rsidR="00DE4276">
          <w:rPr>
            <w:lang w:val="en-IE"/>
          </w:rPr>
          <w:t>old_n</w:t>
        </w:r>
        <w:proofErr w:type="spellEnd"/>
        <w:r w:rsidR="00DE4276">
          <w:rPr>
            <w:lang w:val="en-IE"/>
          </w:rPr>
          <w:t xml:space="preserve">, the contents of the storage between </w:t>
        </w:r>
        <w:proofErr w:type="spellStart"/>
        <w:r w:rsidR="00DE4276">
          <w:rPr>
            <w:lang w:val="en-IE"/>
          </w:rPr>
          <w:t>old_n</w:t>
        </w:r>
        <w:proofErr w:type="spellEnd"/>
        <w:r w:rsidR="00DE4276">
          <w:rPr>
            <w:lang w:val="en-IE"/>
          </w:rPr>
          <w:t xml:space="preserve"> and </w:t>
        </w:r>
        <w:proofErr w:type="spellStart"/>
        <w:r w:rsidR="00DE4276">
          <w:rPr>
            <w:lang w:val="en-IE"/>
          </w:rPr>
          <w:t>new_n</w:t>
        </w:r>
        <w:proofErr w:type="spellEnd"/>
        <w:r w:rsidR="00DE4276">
          <w:rPr>
            <w:lang w:val="en-IE"/>
          </w:rPr>
          <w:t xml:space="preserve"> is set to all bits zero</w:t>
        </w:r>
      </w:ins>
      <w:ins w:id="252" w:author="Niall Douglas" w:date="2010-09-06T16:04:00Z">
        <w:r>
          <w:rPr>
            <w:lang w:val="en-IE"/>
          </w:rPr>
          <w:t>.</w:t>
        </w:r>
      </w:ins>
    </w:p>
    <w:p w:rsidR="00262852" w:rsidRDefault="00262852" w:rsidP="00CD3C87">
      <w:pPr>
        <w:pStyle w:val="ListParagraph"/>
        <w:numPr>
          <w:ilvl w:val="0"/>
          <w:numId w:val="21"/>
        </w:numPr>
        <w:rPr>
          <w:ins w:id="253" w:author="Niall Douglas" w:date="2010-09-06T15:57:00Z"/>
          <w:lang w:val="en-IE"/>
        </w:rPr>
      </w:pPr>
      <w:ins w:id="254" w:author="Niall Douglas" w:date="2010-09-06T15:55:00Z">
        <w:r>
          <w:rPr>
            <w:i/>
            <w:iCs/>
            <w:lang w:val="en-IE"/>
          </w:rPr>
          <w:t>Returns:</w:t>
        </w:r>
        <w:r w:rsidR="00184018">
          <w:rPr>
            <w:lang w:val="en-IE"/>
          </w:rPr>
          <w:t xml:space="preserve"> a </w:t>
        </w:r>
      </w:ins>
      <w:ins w:id="255" w:author="Niall Douglas" w:date="2010-09-06T15:57:00Z">
        <w:r w:rsidR="00184018" w:rsidRPr="00CD3C87">
          <w:rPr>
            <w:lang w:val="en-IE"/>
          </w:rPr>
          <w:t xml:space="preserve">pointer to the initial element of an array of storage of size n * </w:t>
        </w:r>
        <w:proofErr w:type="spellStart"/>
        <w:proofErr w:type="gramStart"/>
        <w:r w:rsidR="00184018" w:rsidRPr="00CD3C87">
          <w:rPr>
            <w:lang w:val="en-IE"/>
          </w:rPr>
          <w:t>sizeof</w:t>
        </w:r>
        <w:proofErr w:type="spellEnd"/>
        <w:r w:rsidR="00184018" w:rsidRPr="00CD3C87">
          <w:rPr>
            <w:lang w:val="en-IE"/>
          </w:rPr>
          <w:t>(</w:t>
        </w:r>
        <w:proofErr w:type="gramEnd"/>
        <w:r w:rsidR="00184018" w:rsidRPr="00CD3C87">
          <w:rPr>
            <w:lang w:val="en-IE"/>
          </w:rPr>
          <w:t>T), aligned appropriately</w:t>
        </w:r>
        <w:r w:rsidR="00184018">
          <w:rPr>
            <w:lang w:val="en-IE"/>
          </w:rPr>
          <w:t xml:space="preserve"> </w:t>
        </w:r>
        <w:r w:rsidR="00184018" w:rsidRPr="00CD3C87">
          <w:rPr>
            <w:lang w:val="en-IE"/>
          </w:rPr>
          <w:t>for objects of type T. It is implementation-defined whether over-aligned types are supported (3.11).</w:t>
        </w:r>
        <w:r w:rsidR="00184018">
          <w:rPr>
            <w:lang w:val="en-IE"/>
          </w:rPr>
          <w:t xml:space="preserve"> </w:t>
        </w:r>
      </w:ins>
      <w:ins w:id="256" w:author="Niall Douglas" w:date="2010-09-06T16:05:00Z">
        <w:r w:rsidR="00184018">
          <w:rPr>
            <w:lang w:val="en-IE"/>
          </w:rPr>
          <w:t>If</w:t>
        </w:r>
      </w:ins>
      <w:ins w:id="257" w:author="Niall Douglas" w:date="2010-09-06T16:07:00Z">
        <w:r w:rsidR="00D31CEE">
          <w:rPr>
            <w:lang w:val="en-IE"/>
          </w:rPr>
          <w:t xml:space="preserve"> </w:t>
        </w:r>
      </w:ins>
      <w:proofErr w:type="spellStart"/>
      <w:ins w:id="258" w:author="Niall Douglas" w:date="2010-09-06T16:09:00Z">
        <w:r w:rsidR="00D31CEE">
          <w:rPr>
            <w:lang w:val="en-IE"/>
          </w:rPr>
          <w:t>mayRelocate</w:t>
        </w:r>
        <w:proofErr w:type="spellEnd"/>
        <w:r w:rsidR="00D31CEE">
          <w:rPr>
            <w:lang w:val="en-IE"/>
          </w:rPr>
          <w:t xml:space="preserve"> is false and </w:t>
        </w:r>
      </w:ins>
      <w:ins w:id="259" w:author="Niall Douglas" w:date="2010-09-06T16:07:00Z">
        <w:r w:rsidR="00D31CEE">
          <w:rPr>
            <w:lang w:val="en-IE"/>
          </w:rPr>
          <w:t xml:space="preserve">the resizing of storage is not possible without relocation, </w:t>
        </w:r>
      </w:ins>
      <w:ins w:id="260" w:author="Niall Douglas" w:date="2010-09-08T15:24:00Z">
        <w:r w:rsidR="00ED707C">
          <w:rPr>
            <w:lang w:val="en-IE"/>
          </w:rPr>
          <w:t>a null pointer</w:t>
        </w:r>
      </w:ins>
      <w:ins w:id="261" w:author="Niall Douglas" w:date="2010-09-06T16:07:00Z">
        <w:r w:rsidR="00D31CEE">
          <w:rPr>
            <w:lang w:val="en-IE"/>
          </w:rPr>
          <w:t xml:space="preserve"> is returned</w:t>
        </w:r>
      </w:ins>
      <w:ins w:id="262" w:author="Niall Douglas" w:date="2010-09-08T15:23:00Z">
        <w:r w:rsidR="00ED707C">
          <w:rPr>
            <w:lang w:val="en-IE"/>
          </w:rPr>
          <w:t xml:space="preserve"> </w:t>
        </w:r>
        <w:r w:rsidR="00ED707C">
          <w:rPr>
            <w:lang w:val="en-IE"/>
          </w:rPr>
          <w:t>–</w:t>
        </w:r>
        <w:r w:rsidR="00ED707C">
          <w:rPr>
            <w:lang w:val="en-IE"/>
          </w:rPr>
          <w:t xml:space="preserve"> it is expected that implementations will </w:t>
        </w:r>
      </w:ins>
      <w:ins w:id="263" w:author="Niall Douglas" w:date="2010-09-08T15:24:00Z">
        <w:r w:rsidR="00ED707C">
          <w:rPr>
            <w:lang w:val="en-IE"/>
          </w:rPr>
          <w:t>respond to a null pointer return by</w:t>
        </w:r>
      </w:ins>
      <w:ins w:id="264" w:author="Niall Douglas" w:date="2010-09-08T15:23:00Z">
        <w:r w:rsidR="00ED707C">
          <w:rPr>
            <w:lang w:val="en-IE"/>
          </w:rPr>
          <w:t xml:space="preserve"> perform</w:t>
        </w:r>
      </w:ins>
      <w:ins w:id="265" w:author="Niall Douglas" w:date="2010-09-08T15:24:00Z">
        <w:r w:rsidR="00ED707C">
          <w:rPr>
            <w:lang w:val="en-IE"/>
          </w:rPr>
          <w:t>ing</w:t>
        </w:r>
      </w:ins>
      <w:ins w:id="266" w:author="Niall Douglas" w:date="2010-09-08T15:23:00Z">
        <w:r w:rsidR="00ED707C">
          <w:rPr>
            <w:lang w:val="en-IE"/>
          </w:rPr>
          <w:t xml:space="preserve"> a move construction</w:t>
        </w:r>
      </w:ins>
      <w:ins w:id="267" w:author="Niall Douglas" w:date="2010-09-08T15:24:00Z">
        <w:r w:rsidR="00ED707C">
          <w:rPr>
            <w:lang w:val="en-IE"/>
          </w:rPr>
          <w:t xml:space="preserve"> of the contents</w:t>
        </w:r>
      </w:ins>
      <w:ins w:id="268" w:author="Niall Douglas" w:date="2010-09-08T15:23:00Z">
        <w:r w:rsidR="00ED707C">
          <w:rPr>
            <w:lang w:val="en-IE"/>
          </w:rPr>
          <w:t xml:space="preserve"> into new storage</w:t>
        </w:r>
      </w:ins>
      <w:ins w:id="269" w:author="Niall Douglas" w:date="2010-09-06T16:07:00Z">
        <w:r w:rsidR="00D31CEE">
          <w:rPr>
            <w:lang w:val="en-IE"/>
          </w:rPr>
          <w:t>.</w:t>
        </w:r>
      </w:ins>
    </w:p>
    <w:p w:rsidR="00184018" w:rsidRPr="00CD3C87" w:rsidRDefault="00D31CEE" w:rsidP="00CD3C87">
      <w:pPr>
        <w:pStyle w:val="ListParagraph"/>
        <w:numPr>
          <w:ilvl w:val="0"/>
          <w:numId w:val="21"/>
        </w:numPr>
        <w:rPr>
          <w:lang w:val="en-IE"/>
        </w:rPr>
      </w:pPr>
      <w:ins w:id="270" w:author="Niall Douglas" w:date="2010-09-06T16:09:00Z">
        <w:r>
          <w:rPr>
            <w:i/>
            <w:lang w:val="en-IE"/>
          </w:rPr>
          <w:lastRenderedPageBreak/>
          <w:t>Throws:</w:t>
        </w:r>
        <w:r>
          <w:rPr>
            <w:lang w:val="en-IE"/>
          </w:rPr>
          <w:t xml:space="preserve"> </w:t>
        </w:r>
        <w:proofErr w:type="spellStart"/>
        <w:r>
          <w:rPr>
            <w:lang w:val="en-IE"/>
          </w:rPr>
          <w:t>bad_alloc</w:t>
        </w:r>
        <w:proofErr w:type="spellEnd"/>
        <w:r>
          <w:rPr>
            <w:lang w:val="en-IE"/>
          </w:rPr>
          <w:t xml:space="preserve"> if </w:t>
        </w:r>
      </w:ins>
      <w:ins w:id="271" w:author="Niall Douglas" w:date="2010-09-06T16:10:00Z">
        <w:r>
          <w:rPr>
            <w:lang w:val="en-IE"/>
          </w:rPr>
          <w:t xml:space="preserve">any </w:t>
        </w:r>
      </w:ins>
      <w:ins w:id="272" w:author="Niall Douglas" w:date="2010-09-06T16:09:00Z">
        <w:r>
          <w:rPr>
            <w:lang w:val="en-IE"/>
          </w:rPr>
          <w:t xml:space="preserve">additional storage </w:t>
        </w:r>
      </w:ins>
      <w:ins w:id="273" w:author="Niall Douglas" w:date="2010-09-06T16:10:00Z">
        <w:r>
          <w:rPr>
            <w:lang w:val="en-IE"/>
          </w:rPr>
          <w:t>being requested cannot be obtained. Does NOT throw any exception if resizing of storage is not possible without relocation.</w:t>
        </w:r>
      </w:ins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gramStart"/>
      <w:r w:rsidRPr="00CD3C87">
        <w:rPr>
          <w:rStyle w:val="Code"/>
          <w:lang w:val="en-IE"/>
        </w:rPr>
        <w:t>void</w:t>
      </w:r>
      <w:proofErr w:type="gramEnd"/>
      <w:r w:rsidRPr="00CD3C87">
        <w:rPr>
          <w:rStyle w:val="Code"/>
          <w:lang w:val="en-IE"/>
        </w:rPr>
        <w:t xml:space="preserve"> </w:t>
      </w:r>
      <w:proofErr w:type="spellStart"/>
      <w:r w:rsidRPr="00CD3C87">
        <w:rPr>
          <w:rStyle w:val="Code"/>
          <w:lang w:val="en-IE"/>
        </w:rPr>
        <w:t>deallocate</w:t>
      </w:r>
      <w:proofErr w:type="spellEnd"/>
      <w:r w:rsidRPr="00CD3C87">
        <w:rPr>
          <w:rStyle w:val="Code"/>
          <w:lang w:val="en-IE"/>
        </w:rPr>
        <w:t xml:space="preserve">(pointer p, </w:t>
      </w:r>
      <w:proofErr w:type="spellStart"/>
      <w:r w:rsidRPr="00CD3C87">
        <w:rPr>
          <w:rStyle w:val="Code"/>
          <w:lang w:val="en-IE"/>
        </w:rPr>
        <w:t>size_type</w:t>
      </w:r>
      <w:proofErr w:type="spellEnd"/>
      <w:r w:rsidRPr="00CD3C87">
        <w:rPr>
          <w:rStyle w:val="Code"/>
          <w:lang w:val="en-IE"/>
        </w:rPr>
        <w:t xml:space="preserve"> n);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Requires: </w:t>
      </w:r>
      <w:r w:rsidRPr="00CD3C87">
        <w:rPr>
          <w:lang w:val="en-IE"/>
        </w:rPr>
        <w:t xml:space="preserve">p shall be a pointer value obtained from </w:t>
      </w:r>
      <w:proofErr w:type="gramStart"/>
      <w:r w:rsidRPr="00CD3C87">
        <w:rPr>
          <w:lang w:val="en-IE"/>
        </w:rPr>
        <w:t>allocate(</w:t>
      </w:r>
      <w:proofErr w:type="gramEnd"/>
      <w:r w:rsidRPr="00CD3C87">
        <w:rPr>
          <w:lang w:val="en-IE"/>
        </w:rPr>
        <w:t>)</w:t>
      </w:r>
      <w:ins w:id="274" w:author="Niall Douglas" w:date="2010-09-06T16:11:00Z">
        <w:r w:rsidR="00D31CEE">
          <w:rPr>
            <w:lang w:val="en-IE"/>
          </w:rPr>
          <w:t xml:space="preserve"> or reallocate()</w:t>
        </w:r>
      </w:ins>
      <w:r w:rsidRPr="00CD3C87">
        <w:rPr>
          <w:lang w:val="en-IE"/>
        </w:rPr>
        <w:t xml:space="preserve">. </w:t>
      </w:r>
      <w:proofErr w:type="gramStart"/>
      <w:r w:rsidRPr="00CD3C87">
        <w:rPr>
          <w:lang w:val="en-IE"/>
        </w:rPr>
        <w:t>n</w:t>
      </w:r>
      <w:proofErr w:type="gramEnd"/>
      <w:r w:rsidRPr="00CD3C87">
        <w:rPr>
          <w:lang w:val="en-IE"/>
        </w:rPr>
        <w:t xml:space="preserve"> shall equal the value passed as the</w:t>
      </w:r>
      <w:r>
        <w:rPr>
          <w:lang w:val="en-IE"/>
        </w:rPr>
        <w:t xml:space="preserve"> </w:t>
      </w:r>
      <w:r w:rsidRPr="00CD3C87">
        <w:rPr>
          <w:lang w:val="en-IE"/>
        </w:rPr>
        <w:t>first argument to the invocation of allocate which returned p</w:t>
      </w:r>
      <w:ins w:id="275" w:author="Niall Douglas" w:date="2010-09-06T16:12:00Z">
        <w:r w:rsidR="00D31CEE">
          <w:rPr>
            <w:lang w:val="en-IE"/>
          </w:rPr>
          <w:t xml:space="preserve">, or the value passed as </w:t>
        </w:r>
        <w:proofErr w:type="spellStart"/>
        <w:r w:rsidR="00D31CEE">
          <w:rPr>
            <w:lang w:val="en-IE"/>
          </w:rPr>
          <w:t>new_n</w:t>
        </w:r>
        <w:proofErr w:type="spellEnd"/>
        <w:r w:rsidR="00D31CEE">
          <w:rPr>
            <w:lang w:val="en-IE"/>
          </w:rPr>
          <w:t xml:space="preserve"> to a successful invocation of reallocate which returned p</w:t>
        </w:r>
      </w:ins>
      <w:r w:rsidRPr="00CD3C87">
        <w:rPr>
          <w:lang w:val="en-IE"/>
        </w:rPr>
        <w:t>.</w:t>
      </w:r>
    </w:p>
    <w:p w:rsidR="00CD3C87" w:rsidRDefault="00CD3C87" w:rsidP="00CD3C87">
      <w:pPr>
        <w:pStyle w:val="ListParagraph"/>
        <w:numPr>
          <w:ilvl w:val="0"/>
          <w:numId w:val="21"/>
        </w:numPr>
        <w:rPr>
          <w:ins w:id="276" w:author="Niall Douglas" w:date="2010-09-06T18:27:00Z"/>
          <w:lang w:val="en-IE"/>
        </w:rPr>
      </w:pPr>
      <w:r w:rsidRPr="00CD3C87">
        <w:rPr>
          <w:i/>
          <w:iCs/>
          <w:lang w:val="en-IE"/>
        </w:rPr>
        <w:t xml:space="preserve">Effects: </w:t>
      </w:r>
      <w:proofErr w:type="spellStart"/>
      <w:r w:rsidRPr="00CD3C87">
        <w:rPr>
          <w:lang w:val="en-IE"/>
        </w:rPr>
        <w:t>Deallocates</w:t>
      </w:r>
      <w:proofErr w:type="spellEnd"/>
      <w:r w:rsidRPr="00CD3C87">
        <w:rPr>
          <w:lang w:val="en-IE"/>
        </w:rPr>
        <w:t xml:space="preserve"> the storage referenced by p</w:t>
      </w:r>
      <w:del w:id="277" w:author="Niall Douglas" w:date="2010-09-06T18:27:00Z">
        <w:r w:rsidRPr="00CD3C87" w:rsidDel="00CE4450">
          <w:rPr>
            <w:lang w:val="en-IE"/>
          </w:rPr>
          <w:delText xml:space="preserve"> </w:delText>
        </w:r>
      </w:del>
      <w:r w:rsidRPr="00CD3C87">
        <w:rPr>
          <w:lang w:val="en-IE"/>
        </w:rPr>
        <w:t>.</w:t>
      </w:r>
    </w:p>
    <w:p w:rsidR="003E3817" w:rsidDel="007E61CF" w:rsidRDefault="003E3817">
      <w:pPr>
        <w:pStyle w:val="ListParagraph"/>
        <w:numPr>
          <w:ilvl w:val="0"/>
          <w:numId w:val="21"/>
        </w:numPr>
        <w:rPr>
          <w:del w:id="278" w:author="Niall Douglas" w:date="2010-09-07T16:39:00Z"/>
          <w:lang w:val="en-IE"/>
        </w:rPr>
      </w:pPr>
    </w:p>
    <w:p w:rsidR="002B46BC" w:rsidRDefault="00925737">
      <w:pPr>
        <w:pStyle w:val="ListParagraph"/>
        <w:numPr>
          <w:ilvl w:val="0"/>
          <w:numId w:val="21"/>
        </w:numPr>
        <w:rPr>
          <w:ins w:id="279" w:author="Niall Douglas" w:date="2010-09-07T16:38:00Z"/>
          <w:lang w:val="en-IE"/>
        </w:rPr>
        <w:pPrChange w:id="280" w:author="Niall Douglas" w:date="2010-09-07T16:39:00Z">
          <w:pPr>
            <w:pStyle w:val="ListParagraph"/>
          </w:pPr>
        </w:pPrChange>
      </w:pPr>
      <w:r w:rsidRPr="00925737">
        <w:rPr>
          <w:i/>
          <w:iCs/>
          <w:lang w:val="en-IE"/>
          <w:rPrChange w:id="281" w:author="Niall Douglas" w:date="2010-09-07T16:39:00Z">
            <w:rPr>
              <w:rFonts w:ascii="Courier New" w:hAnsi="Courier New"/>
              <w:b/>
              <w:bCs/>
              <w:i/>
              <w:iCs/>
              <w:lang w:val="en-IE"/>
            </w:rPr>
          </w:rPrChange>
        </w:rPr>
        <w:t xml:space="preserve">Remarks: </w:t>
      </w:r>
      <w:r w:rsidRPr="00925737">
        <w:rPr>
          <w:lang w:val="en-IE"/>
          <w:rPrChange w:id="282" w:author="Niall Douglas" w:date="2010-09-07T16:39:00Z">
            <w:rPr>
              <w:rFonts w:ascii="Courier New" w:hAnsi="Courier New"/>
              <w:b/>
              <w:bCs/>
              <w:lang w:val="en-IE"/>
            </w:rPr>
          </w:rPrChange>
        </w:rPr>
        <w:t xml:space="preserve">Uses </w:t>
      </w:r>
      <w:ins w:id="283" w:author="Niall Douglas" w:date="2010-09-07T16:40:00Z">
        <w:r w:rsidR="007E61CF">
          <w:rPr>
            <w:lang w:val="en-IE"/>
          </w:rPr>
          <w:t xml:space="preserve">a means whose effects and results are compatible with </w:t>
        </w:r>
        <w:proofErr w:type="gramStart"/>
        <w:r w:rsidR="007E61CF">
          <w:rPr>
            <w:lang w:val="en-IE"/>
          </w:rPr>
          <w:t xml:space="preserve">calling </w:t>
        </w:r>
      </w:ins>
      <w:r w:rsidRPr="00925737">
        <w:rPr>
          <w:lang w:val="en-IE"/>
          <w:rPrChange w:id="284" w:author="Niall Douglas" w:date="2010-09-07T16:39:00Z">
            <w:rPr>
              <w:rFonts w:ascii="Courier New" w:hAnsi="Courier New"/>
              <w:b/>
              <w:bCs/>
              <w:lang w:val="en-IE"/>
            </w:rPr>
          </w:rPrChange>
        </w:rPr>
        <w:t>::</w:t>
      </w:r>
      <w:proofErr w:type="gramEnd"/>
      <w:r w:rsidRPr="00925737">
        <w:rPr>
          <w:lang w:val="en-IE"/>
          <w:rPrChange w:id="285" w:author="Niall Douglas" w:date="2010-09-07T16:39:00Z">
            <w:rPr>
              <w:rFonts w:ascii="Courier New" w:hAnsi="Courier New"/>
              <w:b/>
              <w:bCs/>
              <w:lang w:val="en-IE"/>
            </w:rPr>
          </w:rPrChange>
        </w:rPr>
        <w:t>operator delete(void*) (18.6.1), but it is unspecified when</w:t>
      </w:r>
      <w:ins w:id="286" w:author="Niall Douglas" w:date="2010-09-07T16:40:00Z">
        <w:r w:rsidR="007E61CF">
          <w:rPr>
            <w:lang w:val="en-IE"/>
          </w:rPr>
          <w:t xml:space="preserve"> or how often</w:t>
        </w:r>
      </w:ins>
      <w:r w:rsidRPr="00925737">
        <w:rPr>
          <w:lang w:val="en-IE"/>
          <w:rPrChange w:id="287" w:author="Niall Douglas" w:date="2010-09-07T16:39:00Z">
            <w:rPr>
              <w:rFonts w:ascii="Courier New" w:hAnsi="Courier New"/>
              <w:b/>
              <w:bCs/>
              <w:lang w:val="en-IE"/>
            </w:rPr>
          </w:rPrChange>
        </w:rPr>
        <w:t xml:space="preserve"> this function is called.</w:t>
      </w:r>
    </w:p>
    <w:p w:rsidR="007E61CF" w:rsidRDefault="007E61CF" w:rsidP="007E61CF">
      <w:pPr>
        <w:pStyle w:val="ListParagraph"/>
        <w:rPr>
          <w:ins w:id="288" w:author="Niall Douglas" w:date="2010-09-07T16:38:00Z"/>
          <w:rStyle w:val="Code"/>
          <w:rFonts w:asciiTheme="minorHAnsi" w:hAnsiTheme="minorHAnsi"/>
          <w:b w:val="0"/>
          <w:bCs w:val="0"/>
          <w:lang w:val="en-IE"/>
        </w:rPr>
      </w:pPr>
      <w:proofErr w:type="gramStart"/>
      <w:ins w:id="289" w:author="Niall Douglas" w:date="2010-09-07T16:38:00Z">
        <w:r>
          <w:rPr>
            <w:rStyle w:val="Code"/>
            <w:sz w:val="20"/>
            <w:szCs w:val="20"/>
            <w:lang w:val="en-IE"/>
          </w:rPr>
          <w:t>void</w:t>
        </w:r>
        <w:proofErr w:type="gram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deallocate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(pointer </w:t>
        </w:r>
        <w:proofErr w:type="spellStart"/>
        <w:r>
          <w:rPr>
            <w:rStyle w:val="Code"/>
            <w:sz w:val="20"/>
            <w:szCs w:val="20"/>
            <w:lang w:val="en-IE"/>
          </w:rPr>
          <w:t>ps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ns[],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n_elems</w:t>
        </w:r>
        <w:proofErr w:type="spellEnd"/>
        <w:r>
          <w:rPr>
            <w:rStyle w:val="Code"/>
            <w:sz w:val="20"/>
            <w:szCs w:val="20"/>
            <w:lang w:val="en-IE"/>
          </w:rPr>
          <w:t>);</w:t>
        </w:r>
      </w:ins>
    </w:p>
    <w:p w:rsidR="007E61CF" w:rsidRDefault="007E61CF" w:rsidP="007E61CF">
      <w:pPr>
        <w:pStyle w:val="ListParagraph"/>
        <w:numPr>
          <w:ilvl w:val="0"/>
          <w:numId w:val="21"/>
        </w:numPr>
        <w:rPr>
          <w:ins w:id="290" w:author="Niall Douglas" w:date="2010-09-07T16:38:00Z"/>
          <w:lang w:val="en-IE"/>
        </w:rPr>
      </w:pPr>
      <w:ins w:id="291" w:author="Niall Douglas" w:date="2010-09-07T16:38:00Z">
        <w:r w:rsidRPr="00CD3C87">
          <w:rPr>
            <w:i/>
            <w:iCs/>
            <w:lang w:val="en-IE"/>
          </w:rPr>
          <w:t xml:space="preserve">Requires: </w:t>
        </w:r>
        <w:proofErr w:type="spellStart"/>
        <w:r w:rsidRPr="00CD3C87">
          <w:rPr>
            <w:lang w:val="en-IE"/>
          </w:rPr>
          <w:t>p</w:t>
        </w:r>
        <w:r>
          <w:rPr>
            <w:lang w:val="en-IE"/>
          </w:rPr>
          <w:t>s</w:t>
        </w:r>
        <w:proofErr w:type="spellEnd"/>
        <w:r w:rsidRPr="00CD3C87">
          <w:rPr>
            <w:lang w:val="en-IE"/>
          </w:rPr>
          <w:t xml:space="preserve"> shall be a</w:t>
        </w:r>
        <w:r>
          <w:rPr>
            <w:lang w:val="en-IE"/>
          </w:rPr>
          <w:t xml:space="preserve">n array sized </w:t>
        </w:r>
        <w:proofErr w:type="spellStart"/>
        <w:r>
          <w:rPr>
            <w:lang w:val="en-IE"/>
          </w:rPr>
          <w:t>n_elems</w:t>
        </w:r>
        <w:proofErr w:type="spellEnd"/>
        <w:r>
          <w:rPr>
            <w:lang w:val="en-IE"/>
          </w:rPr>
          <w:t xml:space="preserve"> of</w:t>
        </w:r>
        <w:r w:rsidRPr="00CD3C87">
          <w:rPr>
            <w:lang w:val="en-IE"/>
          </w:rPr>
          <w:t xml:space="preserve"> pointer value</w:t>
        </w:r>
        <w:r>
          <w:rPr>
            <w:lang w:val="en-IE"/>
          </w:rPr>
          <w:t>s</w:t>
        </w:r>
        <w:r w:rsidRPr="00CD3C87">
          <w:rPr>
            <w:lang w:val="en-IE"/>
          </w:rPr>
          <w:t xml:space="preserve"> obtained from </w:t>
        </w:r>
        <w:proofErr w:type="gramStart"/>
        <w:r w:rsidRPr="00CD3C87">
          <w:rPr>
            <w:lang w:val="en-IE"/>
          </w:rPr>
          <w:t>allocate(</w:t>
        </w:r>
        <w:proofErr w:type="gramEnd"/>
        <w:r w:rsidRPr="00CD3C87">
          <w:rPr>
            <w:lang w:val="en-IE"/>
          </w:rPr>
          <w:t>)</w:t>
        </w:r>
        <w:r>
          <w:rPr>
            <w:lang w:val="en-IE"/>
          </w:rPr>
          <w:t xml:space="preserve"> or reallocate()</w:t>
        </w:r>
        <w:r w:rsidRPr="00CD3C87">
          <w:rPr>
            <w:lang w:val="en-IE"/>
          </w:rPr>
          <w:t xml:space="preserve">. </w:t>
        </w:r>
        <w:proofErr w:type="gramStart"/>
        <w:r w:rsidRPr="00CD3C87">
          <w:rPr>
            <w:lang w:val="en-IE"/>
          </w:rPr>
          <w:t>n</w:t>
        </w:r>
        <w:r>
          <w:rPr>
            <w:lang w:val="en-IE"/>
          </w:rPr>
          <w:t>s</w:t>
        </w:r>
        <w:proofErr w:type="gramEnd"/>
        <w:r w:rsidRPr="00CD3C87">
          <w:rPr>
            <w:lang w:val="en-IE"/>
          </w:rPr>
          <w:t xml:space="preserve"> shall </w:t>
        </w:r>
        <w:r>
          <w:rPr>
            <w:lang w:val="en-IE"/>
          </w:rPr>
          <w:t xml:space="preserve">be an array of values </w:t>
        </w:r>
        <w:r w:rsidRPr="00CD3C87">
          <w:rPr>
            <w:lang w:val="en-IE"/>
          </w:rPr>
          <w:t>equal</w:t>
        </w:r>
        <w:r>
          <w:rPr>
            <w:lang w:val="en-IE"/>
          </w:rPr>
          <w:t>ling</w:t>
        </w:r>
        <w:r w:rsidRPr="00CD3C87">
          <w:rPr>
            <w:lang w:val="en-IE"/>
          </w:rPr>
          <w:t xml:space="preserve"> the</w:t>
        </w:r>
        <w:r>
          <w:rPr>
            <w:lang w:val="en-IE"/>
          </w:rPr>
          <w:t xml:space="preserve"> value passed as the first argument to the invocation of allocate which returned the pointer value, or the value passed as </w:t>
        </w:r>
        <w:proofErr w:type="spellStart"/>
        <w:r>
          <w:rPr>
            <w:lang w:val="en-IE"/>
          </w:rPr>
          <w:t>new_n</w:t>
        </w:r>
        <w:proofErr w:type="spellEnd"/>
        <w:r>
          <w:rPr>
            <w:lang w:val="en-IE"/>
          </w:rPr>
          <w:t xml:space="preserve"> to a successful invocation of reallocate which returned p.</w:t>
        </w:r>
      </w:ins>
    </w:p>
    <w:p w:rsidR="007E61CF" w:rsidRDefault="007E61CF" w:rsidP="007E61CF">
      <w:pPr>
        <w:pStyle w:val="ListParagraph"/>
        <w:numPr>
          <w:ilvl w:val="0"/>
          <w:numId w:val="21"/>
        </w:numPr>
        <w:rPr>
          <w:ins w:id="292" w:author="Niall Douglas" w:date="2010-09-07T16:38:00Z"/>
          <w:lang w:val="en-IE"/>
        </w:rPr>
      </w:pPr>
      <w:ins w:id="293" w:author="Niall Douglas" w:date="2010-09-07T16:38:00Z">
        <w:r>
          <w:rPr>
            <w:i/>
            <w:iCs/>
            <w:lang w:val="en-IE"/>
          </w:rPr>
          <w:t>Effects:</w:t>
        </w:r>
        <w:r>
          <w:rPr>
            <w:lang w:val="en-IE"/>
          </w:rPr>
          <w:t xml:space="preserve"> </w:t>
        </w:r>
        <w:proofErr w:type="spellStart"/>
        <w:r>
          <w:rPr>
            <w:lang w:val="en-IE"/>
          </w:rPr>
          <w:t>deallocates</w:t>
        </w:r>
        <w:proofErr w:type="spellEnd"/>
        <w:r>
          <w:rPr>
            <w:lang w:val="en-IE"/>
          </w:rPr>
          <w:t xml:space="preserve"> each of the storages referenced by </w:t>
        </w:r>
        <w:proofErr w:type="spellStart"/>
        <w:r>
          <w:rPr>
            <w:lang w:val="en-IE"/>
          </w:rPr>
          <w:t>ps</w:t>
        </w:r>
        <w:proofErr w:type="spellEnd"/>
        <w:r>
          <w:rPr>
            <w:lang w:val="en-IE"/>
          </w:rPr>
          <w:t>[</w:t>
        </w:r>
        <w:proofErr w:type="spellStart"/>
        <w:r>
          <w:rPr>
            <w:lang w:val="en-IE"/>
          </w:rPr>
          <w:t>i</w:t>
        </w:r>
        <w:proofErr w:type="spellEnd"/>
        <w:r>
          <w:rPr>
            <w:lang w:val="en-IE"/>
          </w:rPr>
          <w:t xml:space="preserve">] where 0 &lt;= </w:t>
        </w:r>
        <w:proofErr w:type="spellStart"/>
        <w:r>
          <w:rPr>
            <w:lang w:val="en-IE"/>
          </w:rPr>
          <w:t>i</w:t>
        </w:r>
        <w:proofErr w:type="spellEnd"/>
        <w:r>
          <w:rPr>
            <w:lang w:val="en-IE"/>
          </w:rPr>
          <w:t xml:space="preserve"> &lt; </w:t>
        </w:r>
        <w:proofErr w:type="spellStart"/>
        <w:r>
          <w:rPr>
            <w:lang w:val="en-IE"/>
          </w:rPr>
          <w:t>n_elems</w:t>
        </w:r>
        <w:proofErr w:type="spellEnd"/>
        <w:r>
          <w:rPr>
            <w:lang w:val="en-IE"/>
          </w:rPr>
          <w:t xml:space="preserve">. </w:t>
        </w:r>
      </w:ins>
    </w:p>
    <w:p w:rsidR="007E61CF" w:rsidRDefault="007E61CF" w:rsidP="007E61CF">
      <w:pPr>
        <w:pStyle w:val="ListParagraph"/>
        <w:numPr>
          <w:ilvl w:val="0"/>
          <w:numId w:val="21"/>
        </w:numPr>
        <w:rPr>
          <w:ins w:id="294" w:author="Niall Douglas" w:date="2010-09-07T16:38:00Z"/>
          <w:lang w:val="en-IE"/>
        </w:rPr>
      </w:pPr>
      <w:ins w:id="295" w:author="Niall Douglas" w:date="2010-09-07T16:38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this call is functionally equivalent to a for-loop iterating the invocation of </w:t>
        </w:r>
        <w:proofErr w:type="spellStart"/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(</w:t>
        </w:r>
        <w:proofErr w:type="spellStart"/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ps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[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], ns[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]). It is intended as a batch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deallocation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mechanism. </w:t>
        </w:r>
      </w:ins>
    </w:p>
    <w:p w:rsidR="007E61CF" w:rsidRDefault="007E61CF" w:rsidP="007E61CF">
      <w:pPr>
        <w:pStyle w:val="ListParagraph"/>
        <w:rPr>
          <w:ins w:id="296" w:author="Niall Douglas" w:date="2010-09-07T16:38:00Z"/>
          <w:rStyle w:val="Code"/>
          <w:rFonts w:asciiTheme="minorHAnsi" w:hAnsiTheme="minorHAnsi"/>
          <w:b w:val="0"/>
          <w:bCs w:val="0"/>
          <w:lang w:val="en-IE"/>
        </w:rPr>
      </w:pPr>
      <w:proofErr w:type="gramStart"/>
      <w:ins w:id="297" w:author="Niall Douglas" w:date="2010-09-07T16:38:00Z">
        <w:r>
          <w:rPr>
            <w:rStyle w:val="Code"/>
            <w:sz w:val="20"/>
            <w:szCs w:val="20"/>
            <w:lang w:val="en-IE"/>
          </w:rPr>
          <w:t>void</w:t>
        </w:r>
        <w:proofErr w:type="gram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deallocate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(pointer </w:t>
        </w:r>
        <w:proofErr w:type="spellStart"/>
        <w:r>
          <w:rPr>
            <w:rStyle w:val="Code"/>
            <w:sz w:val="20"/>
            <w:szCs w:val="20"/>
            <w:lang w:val="en-IE"/>
          </w:rPr>
          <w:t>ps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[],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n, </w:t>
        </w:r>
        <w:proofErr w:type="spellStart"/>
        <w:r>
          <w:rPr>
            <w:rStyle w:val="Code"/>
            <w:sz w:val="20"/>
            <w:szCs w:val="20"/>
            <w:lang w:val="en-IE"/>
          </w:rPr>
          <w:t>size_type</w:t>
        </w:r>
        <w:proofErr w:type="spellEnd"/>
        <w:r>
          <w:rPr>
            <w:rStyle w:val="Code"/>
            <w:sz w:val="20"/>
            <w:szCs w:val="20"/>
            <w:lang w:val="en-IE"/>
          </w:rPr>
          <w:t xml:space="preserve"> </w:t>
        </w:r>
        <w:proofErr w:type="spellStart"/>
        <w:r>
          <w:rPr>
            <w:rStyle w:val="Code"/>
            <w:sz w:val="20"/>
            <w:szCs w:val="20"/>
            <w:lang w:val="en-IE"/>
          </w:rPr>
          <w:t>n_elems</w:t>
        </w:r>
        <w:proofErr w:type="spellEnd"/>
        <w:r>
          <w:rPr>
            <w:rStyle w:val="Code"/>
            <w:sz w:val="20"/>
            <w:szCs w:val="20"/>
            <w:lang w:val="en-IE"/>
          </w:rPr>
          <w:t>);</w:t>
        </w:r>
      </w:ins>
    </w:p>
    <w:p w:rsidR="007E61CF" w:rsidRDefault="007E61CF" w:rsidP="007E61CF">
      <w:pPr>
        <w:pStyle w:val="ListParagraph"/>
        <w:numPr>
          <w:ilvl w:val="0"/>
          <w:numId w:val="21"/>
        </w:numPr>
        <w:rPr>
          <w:ins w:id="298" w:author="Niall Douglas" w:date="2010-09-07T16:38:00Z"/>
          <w:lang w:val="en-IE"/>
        </w:rPr>
      </w:pPr>
      <w:ins w:id="299" w:author="Niall Douglas" w:date="2010-09-07T16:38:00Z">
        <w:r w:rsidRPr="00CD3C87">
          <w:rPr>
            <w:i/>
            <w:iCs/>
            <w:lang w:val="en-IE"/>
          </w:rPr>
          <w:t xml:space="preserve">Requires: </w:t>
        </w:r>
        <w:proofErr w:type="spellStart"/>
        <w:r w:rsidRPr="00CD3C87">
          <w:rPr>
            <w:lang w:val="en-IE"/>
          </w:rPr>
          <w:t>p</w:t>
        </w:r>
        <w:r>
          <w:rPr>
            <w:lang w:val="en-IE"/>
          </w:rPr>
          <w:t>s</w:t>
        </w:r>
        <w:proofErr w:type="spellEnd"/>
        <w:r w:rsidRPr="00CD3C87">
          <w:rPr>
            <w:lang w:val="en-IE"/>
          </w:rPr>
          <w:t xml:space="preserve"> shall be a</w:t>
        </w:r>
        <w:r>
          <w:rPr>
            <w:lang w:val="en-IE"/>
          </w:rPr>
          <w:t xml:space="preserve">n array sized </w:t>
        </w:r>
        <w:proofErr w:type="spellStart"/>
        <w:r>
          <w:rPr>
            <w:lang w:val="en-IE"/>
          </w:rPr>
          <w:t>n_elems</w:t>
        </w:r>
        <w:proofErr w:type="spellEnd"/>
        <w:r>
          <w:rPr>
            <w:lang w:val="en-IE"/>
          </w:rPr>
          <w:t xml:space="preserve"> of</w:t>
        </w:r>
        <w:r w:rsidRPr="00CD3C87">
          <w:rPr>
            <w:lang w:val="en-IE"/>
          </w:rPr>
          <w:t xml:space="preserve"> pointer value</w:t>
        </w:r>
        <w:r>
          <w:rPr>
            <w:lang w:val="en-IE"/>
          </w:rPr>
          <w:t>s</w:t>
        </w:r>
        <w:r w:rsidRPr="00CD3C87">
          <w:rPr>
            <w:lang w:val="en-IE"/>
          </w:rPr>
          <w:t xml:space="preserve"> obtained from </w:t>
        </w:r>
        <w:proofErr w:type="gramStart"/>
        <w:r w:rsidRPr="00CD3C87">
          <w:rPr>
            <w:lang w:val="en-IE"/>
          </w:rPr>
          <w:t>allocate(</w:t>
        </w:r>
        <w:proofErr w:type="gramEnd"/>
        <w:r w:rsidRPr="00CD3C87">
          <w:rPr>
            <w:lang w:val="en-IE"/>
          </w:rPr>
          <w:t>)</w:t>
        </w:r>
        <w:r>
          <w:rPr>
            <w:lang w:val="en-IE"/>
          </w:rPr>
          <w:t xml:space="preserve"> or reallocate()</w:t>
        </w:r>
        <w:r w:rsidRPr="00CD3C87">
          <w:rPr>
            <w:lang w:val="en-IE"/>
          </w:rPr>
          <w:t>.</w:t>
        </w:r>
        <w:r>
          <w:rPr>
            <w:lang w:val="en-IE"/>
          </w:rPr>
          <w:t xml:space="preserve"> </w:t>
        </w:r>
        <w:r w:rsidRPr="00CD3C87">
          <w:rPr>
            <w:lang w:val="en-IE"/>
          </w:rPr>
          <w:t>n shall equal the value passed as the</w:t>
        </w:r>
        <w:r>
          <w:rPr>
            <w:lang w:val="en-IE"/>
          </w:rPr>
          <w:t xml:space="preserve"> </w:t>
        </w:r>
        <w:r w:rsidRPr="00CD3C87">
          <w:rPr>
            <w:lang w:val="en-IE"/>
          </w:rPr>
          <w:t xml:space="preserve">first argument to the invocation of allocate which returned </w:t>
        </w:r>
        <w:r>
          <w:rPr>
            <w:lang w:val="en-IE"/>
          </w:rPr>
          <w:t xml:space="preserve">each </w:t>
        </w:r>
        <w:proofErr w:type="spellStart"/>
        <w:r w:rsidRPr="00CD3C87">
          <w:rPr>
            <w:lang w:val="en-IE"/>
          </w:rPr>
          <w:t>p</w:t>
        </w:r>
        <w:r>
          <w:rPr>
            <w:lang w:val="en-IE"/>
          </w:rPr>
          <w:t>s</w:t>
        </w:r>
        <w:proofErr w:type="spellEnd"/>
        <w:r>
          <w:rPr>
            <w:lang w:val="en-IE"/>
          </w:rPr>
          <w:t xml:space="preserve">[n], or the value passed as </w:t>
        </w:r>
        <w:proofErr w:type="spellStart"/>
        <w:r>
          <w:rPr>
            <w:lang w:val="en-IE"/>
          </w:rPr>
          <w:t>new_n</w:t>
        </w:r>
        <w:proofErr w:type="spellEnd"/>
        <w:r>
          <w:rPr>
            <w:lang w:val="en-IE"/>
          </w:rPr>
          <w:t xml:space="preserve"> to a successful invocation of reallocate which returned the </w:t>
        </w:r>
        <w:proofErr w:type="spellStart"/>
        <w:r>
          <w:rPr>
            <w:lang w:val="en-IE"/>
          </w:rPr>
          <w:t>ps</w:t>
        </w:r>
        <w:proofErr w:type="spellEnd"/>
        <w:r>
          <w:rPr>
            <w:lang w:val="en-IE"/>
          </w:rPr>
          <w:t>[n].</w:t>
        </w:r>
      </w:ins>
    </w:p>
    <w:p w:rsidR="007E61CF" w:rsidRDefault="007E61CF" w:rsidP="007E61CF">
      <w:pPr>
        <w:pStyle w:val="ListParagraph"/>
        <w:numPr>
          <w:ilvl w:val="0"/>
          <w:numId w:val="21"/>
        </w:numPr>
        <w:rPr>
          <w:ins w:id="300" w:author="Niall Douglas" w:date="2010-09-07T16:38:00Z"/>
          <w:lang w:val="en-IE"/>
        </w:rPr>
      </w:pPr>
      <w:ins w:id="301" w:author="Niall Douglas" w:date="2010-09-07T16:38:00Z">
        <w:r>
          <w:rPr>
            <w:i/>
            <w:iCs/>
            <w:lang w:val="en-IE"/>
          </w:rPr>
          <w:t>Effects:</w:t>
        </w:r>
        <w:r>
          <w:rPr>
            <w:lang w:val="en-IE"/>
          </w:rPr>
          <w:t xml:space="preserve"> </w:t>
        </w:r>
        <w:proofErr w:type="spellStart"/>
        <w:r>
          <w:rPr>
            <w:lang w:val="en-IE"/>
          </w:rPr>
          <w:t>deallocates</w:t>
        </w:r>
        <w:proofErr w:type="spellEnd"/>
        <w:r>
          <w:rPr>
            <w:lang w:val="en-IE"/>
          </w:rPr>
          <w:t xml:space="preserve"> each of the storages referenced by </w:t>
        </w:r>
        <w:proofErr w:type="spellStart"/>
        <w:r>
          <w:rPr>
            <w:lang w:val="en-IE"/>
          </w:rPr>
          <w:t>ps</w:t>
        </w:r>
        <w:proofErr w:type="spellEnd"/>
        <w:r>
          <w:rPr>
            <w:lang w:val="en-IE"/>
          </w:rPr>
          <w:t>[</w:t>
        </w:r>
        <w:proofErr w:type="spellStart"/>
        <w:r>
          <w:rPr>
            <w:lang w:val="en-IE"/>
          </w:rPr>
          <w:t>i</w:t>
        </w:r>
        <w:proofErr w:type="spellEnd"/>
        <w:r>
          <w:rPr>
            <w:lang w:val="en-IE"/>
          </w:rPr>
          <w:t xml:space="preserve">] where 0 &lt;= </w:t>
        </w:r>
        <w:proofErr w:type="spellStart"/>
        <w:r>
          <w:rPr>
            <w:lang w:val="en-IE"/>
          </w:rPr>
          <w:t>i</w:t>
        </w:r>
        <w:proofErr w:type="spellEnd"/>
        <w:r>
          <w:rPr>
            <w:lang w:val="en-IE"/>
          </w:rPr>
          <w:t xml:space="preserve"> &lt; </w:t>
        </w:r>
        <w:proofErr w:type="spellStart"/>
        <w:r>
          <w:rPr>
            <w:lang w:val="en-IE"/>
          </w:rPr>
          <w:t>n_elems</w:t>
        </w:r>
        <w:proofErr w:type="spellEnd"/>
        <w:r>
          <w:rPr>
            <w:lang w:val="en-IE"/>
          </w:rPr>
          <w:t xml:space="preserve">. </w:t>
        </w:r>
      </w:ins>
    </w:p>
    <w:p w:rsidR="00CD3C87" w:rsidRPr="00ED707C" w:rsidRDefault="007E61CF" w:rsidP="00ED707C">
      <w:pPr>
        <w:pStyle w:val="ListParagraph"/>
        <w:numPr>
          <w:ilvl w:val="0"/>
          <w:numId w:val="21"/>
        </w:numPr>
        <w:rPr>
          <w:lang w:val="en-IE"/>
        </w:rPr>
      </w:pPr>
      <w:ins w:id="302" w:author="Niall Douglas" w:date="2010-09-07T16:38:00Z">
        <w:r>
          <w:rPr>
            <w:rStyle w:val="Code"/>
            <w:rFonts w:asciiTheme="minorHAnsi" w:hAnsiTheme="minorHAnsi"/>
            <w:b w:val="0"/>
            <w:bCs w:val="0"/>
            <w:i/>
            <w:lang w:val="en-IE"/>
          </w:rPr>
          <w:t>Remark:</w:t>
        </w:r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this call is functionally equivalent to a for-loop iterating the invocation of </w:t>
        </w:r>
        <w:proofErr w:type="spellStart"/>
        <w:proofErr w:type="gram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deallocate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(</w:t>
        </w:r>
        <w:proofErr w:type="spellStart"/>
        <w:proofErr w:type="gram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ps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>[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i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], n). It is intended as a batch </w:t>
        </w:r>
        <w:proofErr w:type="spellStart"/>
        <w:r>
          <w:rPr>
            <w:rStyle w:val="Code"/>
            <w:rFonts w:asciiTheme="minorHAnsi" w:hAnsiTheme="minorHAnsi"/>
            <w:b w:val="0"/>
            <w:bCs w:val="0"/>
            <w:lang w:val="en-IE"/>
          </w:rPr>
          <w:t>deallocation</w:t>
        </w:r>
        <w:proofErr w:type="spellEnd"/>
        <w:r>
          <w:rPr>
            <w:rStyle w:val="Code"/>
            <w:rFonts w:asciiTheme="minorHAnsi" w:hAnsiTheme="minorHAnsi"/>
            <w:b w:val="0"/>
            <w:bCs w:val="0"/>
            <w:lang w:val="en-IE"/>
          </w:rPr>
          <w:t xml:space="preserve"> mechanism. </w:t>
        </w:r>
      </w:ins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spellStart"/>
      <w:r w:rsidRPr="00CD3C87">
        <w:rPr>
          <w:rStyle w:val="Code"/>
          <w:lang w:val="en-IE"/>
        </w:rPr>
        <w:t>size_type</w:t>
      </w:r>
      <w:proofErr w:type="spellEnd"/>
      <w:r w:rsidRPr="00CD3C87">
        <w:rPr>
          <w:rStyle w:val="Code"/>
          <w:lang w:val="en-IE"/>
        </w:rPr>
        <w:t xml:space="preserve"> </w:t>
      </w:r>
      <w:proofErr w:type="spellStart"/>
      <w:r w:rsidRPr="00CD3C87">
        <w:rPr>
          <w:rStyle w:val="Code"/>
          <w:lang w:val="en-IE"/>
        </w:rPr>
        <w:t>max_</w:t>
      </w:r>
      <w:proofErr w:type="gramStart"/>
      <w:r w:rsidRPr="00CD3C87">
        <w:rPr>
          <w:rStyle w:val="Code"/>
          <w:lang w:val="en-IE"/>
        </w:rPr>
        <w:t>size</w:t>
      </w:r>
      <w:proofErr w:type="spellEnd"/>
      <w:r w:rsidRPr="00CD3C87">
        <w:rPr>
          <w:rStyle w:val="Code"/>
          <w:lang w:val="en-IE"/>
        </w:rPr>
        <w:t>(</w:t>
      </w:r>
      <w:proofErr w:type="gramEnd"/>
      <w:r w:rsidRPr="00CD3C87">
        <w:rPr>
          <w:rStyle w:val="Code"/>
          <w:lang w:val="en-IE"/>
        </w:rPr>
        <w:t>) const throw();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Returns: </w:t>
      </w:r>
      <w:r w:rsidRPr="00CD3C87">
        <w:rPr>
          <w:lang w:val="en-IE"/>
        </w:rPr>
        <w:t xml:space="preserve">the largest value </w:t>
      </w:r>
      <w:r w:rsidRPr="00CD3C87">
        <w:rPr>
          <w:i/>
          <w:iCs/>
          <w:lang w:val="en-IE"/>
        </w:rPr>
        <w:t xml:space="preserve">N </w:t>
      </w:r>
      <w:r w:rsidRPr="00CD3C87">
        <w:rPr>
          <w:lang w:val="en-IE"/>
        </w:rPr>
        <w:t xml:space="preserve">for which the call </w:t>
      </w:r>
      <w:proofErr w:type="gramStart"/>
      <w:r w:rsidRPr="00CD3C87">
        <w:rPr>
          <w:lang w:val="en-IE"/>
        </w:rPr>
        <w:t>allocate(</w:t>
      </w:r>
      <w:proofErr w:type="gramEnd"/>
      <w:r w:rsidRPr="00CD3C87">
        <w:rPr>
          <w:lang w:val="en-IE"/>
        </w:rPr>
        <w:t>N,0) might succeed.</w:t>
      </w:r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gramStart"/>
      <w:r w:rsidRPr="00CD3C87">
        <w:rPr>
          <w:rStyle w:val="Code"/>
          <w:lang w:val="en-IE"/>
        </w:rPr>
        <w:t>template</w:t>
      </w:r>
      <w:proofErr w:type="gramEnd"/>
      <w:r w:rsidRPr="00CD3C87">
        <w:rPr>
          <w:rStyle w:val="Code"/>
          <w:lang w:val="en-IE"/>
        </w:rPr>
        <w:t xml:space="preserve"> &lt;class U, class... </w:t>
      </w:r>
      <w:proofErr w:type="spellStart"/>
      <w:r w:rsidRPr="00CD3C87">
        <w:rPr>
          <w:rStyle w:val="Code"/>
          <w:lang w:val="en-IE"/>
        </w:rPr>
        <w:t>Args</w:t>
      </w:r>
      <w:proofErr w:type="spellEnd"/>
      <w:r w:rsidRPr="00CD3C87">
        <w:rPr>
          <w:rStyle w:val="Code"/>
          <w:lang w:val="en-IE"/>
        </w:rPr>
        <w:t>&gt;</w:t>
      </w:r>
      <w:r w:rsidRPr="00CD3C87">
        <w:rPr>
          <w:rStyle w:val="Code"/>
        </w:rPr>
        <w:t xml:space="preserve"> </w:t>
      </w:r>
      <w:r w:rsidRPr="00CD3C87">
        <w:rPr>
          <w:rStyle w:val="Code"/>
          <w:lang w:val="en-IE"/>
        </w:rPr>
        <w:t xml:space="preserve">void </w:t>
      </w:r>
      <w:proofErr w:type="gramStart"/>
      <w:r w:rsidRPr="00CD3C87">
        <w:rPr>
          <w:rStyle w:val="Code"/>
          <w:lang w:val="en-IE"/>
        </w:rPr>
        <w:t>construct(</w:t>
      </w:r>
      <w:proofErr w:type="gramEnd"/>
      <w:r w:rsidRPr="00CD3C87">
        <w:rPr>
          <w:rStyle w:val="Code"/>
          <w:lang w:val="en-IE"/>
        </w:rPr>
        <w:t xml:space="preserve">U* p, </w:t>
      </w:r>
      <w:proofErr w:type="spellStart"/>
      <w:r w:rsidRPr="00CD3C87">
        <w:rPr>
          <w:rStyle w:val="Code"/>
          <w:lang w:val="en-IE"/>
        </w:rPr>
        <w:t>Args</w:t>
      </w:r>
      <w:proofErr w:type="spellEnd"/>
      <w:r w:rsidRPr="00CD3C87">
        <w:rPr>
          <w:rStyle w:val="Code"/>
          <w:lang w:val="en-IE"/>
        </w:rPr>
        <w:t xml:space="preserve">&amp;&amp;... </w:t>
      </w:r>
      <w:proofErr w:type="spellStart"/>
      <w:r w:rsidRPr="00CD3C87">
        <w:rPr>
          <w:rStyle w:val="Code"/>
          <w:lang w:val="en-IE"/>
        </w:rPr>
        <w:t>args</w:t>
      </w:r>
      <w:proofErr w:type="spellEnd"/>
      <w:r w:rsidRPr="00CD3C87">
        <w:rPr>
          <w:rStyle w:val="Code"/>
          <w:lang w:val="en-IE"/>
        </w:rPr>
        <w:t>);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>Effects</w:t>
      </w:r>
      <w:proofErr w:type="gramStart"/>
      <w:r w:rsidRPr="00CD3C87">
        <w:rPr>
          <w:i/>
          <w:iCs/>
          <w:lang w:val="en-IE"/>
        </w:rPr>
        <w:t xml:space="preserve">: </w:t>
      </w:r>
      <w:r w:rsidRPr="00CD3C87">
        <w:rPr>
          <w:lang w:val="en-IE"/>
        </w:rPr>
        <w:t>::new</w:t>
      </w:r>
      <w:proofErr w:type="gramEnd"/>
      <w:r w:rsidRPr="00CD3C87">
        <w:rPr>
          <w:lang w:val="en-IE"/>
        </w:rPr>
        <w:t>((void *)p) U(std::forward&lt;</w:t>
      </w:r>
      <w:proofErr w:type="spellStart"/>
      <w:r w:rsidRPr="00CD3C87">
        <w:rPr>
          <w:lang w:val="en-IE"/>
        </w:rPr>
        <w:t>Args</w:t>
      </w:r>
      <w:proofErr w:type="spellEnd"/>
      <w:r w:rsidRPr="00CD3C87">
        <w:rPr>
          <w:lang w:val="en-IE"/>
        </w:rPr>
        <w:t>&gt;(</w:t>
      </w:r>
      <w:proofErr w:type="spellStart"/>
      <w:r w:rsidRPr="00CD3C87">
        <w:rPr>
          <w:lang w:val="en-IE"/>
        </w:rPr>
        <w:t>args</w:t>
      </w:r>
      <w:proofErr w:type="spellEnd"/>
      <w:r w:rsidRPr="00CD3C87">
        <w:rPr>
          <w:lang w:val="en-IE"/>
        </w:rPr>
        <w:t>)...)</w:t>
      </w:r>
    </w:p>
    <w:p w:rsidR="00CD3C87" w:rsidRPr="00CD3C87" w:rsidRDefault="00CD3C87" w:rsidP="00CD3C87">
      <w:pPr>
        <w:pStyle w:val="ListParagraph"/>
        <w:rPr>
          <w:rStyle w:val="Code"/>
          <w:lang w:val="en-IE"/>
        </w:rPr>
      </w:pPr>
      <w:proofErr w:type="gramStart"/>
      <w:r w:rsidRPr="00CD3C87">
        <w:rPr>
          <w:rStyle w:val="Code"/>
          <w:lang w:val="en-IE"/>
        </w:rPr>
        <w:t>template</w:t>
      </w:r>
      <w:proofErr w:type="gramEnd"/>
      <w:r w:rsidRPr="00CD3C87">
        <w:rPr>
          <w:rStyle w:val="Code"/>
          <w:lang w:val="en-IE"/>
        </w:rPr>
        <w:t xml:space="preserve"> &lt;class U&gt; void destroy(U* p);</w:t>
      </w:r>
    </w:p>
    <w:p w:rsidR="00CD3C87" w:rsidRPr="00CD3C87" w:rsidRDefault="00CD3C87" w:rsidP="00CD3C87">
      <w:pPr>
        <w:pStyle w:val="ListParagraph"/>
        <w:numPr>
          <w:ilvl w:val="0"/>
          <w:numId w:val="21"/>
        </w:numPr>
        <w:rPr>
          <w:lang w:val="en-IE"/>
        </w:rPr>
      </w:pPr>
      <w:r w:rsidRPr="00CD3C87">
        <w:rPr>
          <w:i/>
          <w:iCs/>
          <w:lang w:val="en-IE"/>
        </w:rPr>
        <w:t xml:space="preserve">Effects: </w:t>
      </w:r>
      <w:r w:rsidRPr="00CD3C87">
        <w:rPr>
          <w:lang w:val="en-IE"/>
        </w:rPr>
        <w:t>p-&gt;~U()</w:t>
      </w:r>
    </w:p>
    <w:p w:rsidR="00CD3C87" w:rsidRPr="00CD3C87" w:rsidRDefault="00CD3C87" w:rsidP="00CD3C87">
      <w:pPr>
        <w:rPr>
          <w:b/>
          <w:bCs/>
          <w:lang w:val="en-IE"/>
        </w:rPr>
      </w:pPr>
      <w:r w:rsidRPr="00CD3C87">
        <w:rPr>
          <w:b/>
          <w:bCs/>
          <w:lang w:val="en-IE"/>
        </w:rPr>
        <w:t xml:space="preserve">20.9.5.2 </w:t>
      </w:r>
      <w:proofErr w:type="gramStart"/>
      <w:r w:rsidRPr="00CD3C87">
        <w:rPr>
          <w:lang w:val="en-IE"/>
        </w:rPr>
        <w:t>allocator</w:t>
      </w:r>
      <w:proofErr w:type="gramEnd"/>
      <w:r w:rsidRPr="00CD3C87">
        <w:rPr>
          <w:lang w:val="en-IE"/>
        </w:rPr>
        <w:t xml:space="preserve"> </w:t>
      </w:r>
      <w:proofErr w:type="spellStart"/>
      <w:r w:rsidRPr="00CD3C87">
        <w:rPr>
          <w:b/>
          <w:bCs/>
          <w:lang w:val="en-IE"/>
        </w:rPr>
        <w:t>globals</w:t>
      </w:r>
      <w:proofErr w:type="spellEnd"/>
      <w:r w:rsidRPr="00CD3C87">
        <w:rPr>
          <w:b/>
          <w:bCs/>
          <w:lang w:val="en-IE"/>
        </w:rPr>
        <w:t xml:space="preserve"> [</w:t>
      </w:r>
      <w:proofErr w:type="spellStart"/>
      <w:r w:rsidRPr="00CD3C87">
        <w:rPr>
          <w:b/>
          <w:bCs/>
          <w:lang w:val="en-IE"/>
        </w:rPr>
        <w:t>allocator.globals</w:t>
      </w:r>
      <w:proofErr w:type="spellEnd"/>
      <w:r w:rsidRPr="00CD3C87">
        <w:rPr>
          <w:b/>
          <w:bCs/>
          <w:lang w:val="en-IE"/>
        </w:rPr>
        <w:t>]</w:t>
      </w:r>
    </w:p>
    <w:p w:rsidR="00CD3C87" w:rsidRPr="007E6835" w:rsidRDefault="00CD3C87" w:rsidP="00CD3C87">
      <w:pPr>
        <w:rPr>
          <w:rStyle w:val="Code"/>
        </w:rPr>
      </w:pPr>
      <w:proofErr w:type="gramStart"/>
      <w:r w:rsidRPr="007E6835">
        <w:rPr>
          <w:rStyle w:val="Code"/>
        </w:rPr>
        <w:lastRenderedPageBreak/>
        <w:t>template</w:t>
      </w:r>
      <w:proofErr w:type="gramEnd"/>
      <w:r w:rsidRPr="007E6835">
        <w:rPr>
          <w:rStyle w:val="Code"/>
        </w:rPr>
        <w:t xml:space="preserve"> &lt;class T1, class T2&gt;</w:t>
      </w:r>
      <w:r w:rsidR="007E6835" w:rsidRPr="007E6835">
        <w:rPr>
          <w:rStyle w:val="Code"/>
        </w:rPr>
        <w:t xml:space="preserve"> </w:t>
      </w:r>
      <w:proofErr w:type="spellStart"/>
      <w:r w:rsidRPr="007E6835">
        <w:rPr>
          <w:rStyle w:val="Code"/>
        </w:rPr>
        <w:t>bool</w:t>
      </w:r>
      <w:proofErr w:type="spellEnd"/>
      <w:r w:rsidRPr="007E6835">
        <w:rPr>
          <w:rStyle w:val="Code"/>
        </w:rPr>
        <w:t xml:space="preserve"> operator==(const allocator&lt;T1&gt;&amp;, const allocator&lt;T2&gt;&amp;) throw();</w:t>
      </w:r>
    </w:p>
    <w:p w:rsidR="00CD3C87" w:rsidRPr="007E6835" w:rsidRDefault="00CD3C87" w:rsidP="007E6835">
      <w:pPr>
        <w:pStyle w:val="ListParagraph"/>
        <w:numPr>
          <w:ilvl w:val="0"/>
          <w:numId w:val="22"/>
        </w:numPr>
        <w:rPr>
          <w:lang w:val="en-IE"/>
        </w:rPr>
      </w:pPr>
      <w:r w:rsidRPr="007E6835">
        <w:rPr>
          <w:i/>
          <w:iCs/>
          <w:lang w:val="en-IE"/>
        </w:rPr>
        <w:t xml:space="preserve">Returns: </w:t>
      </w:r>
      <w:r w:rsidRPr="007E6835">
        <w:rPr>
          <w:lang w:val="en-IE"/>
        </w:rPr>
        <w:t>true.</w:t>
      </w:r>
    </w:p>
    <w:p w:rsidR="00CD3C87" w:rsidRPr="007E6835" w:rsidRDefault="00CD3C87" w:rsidP="00CD3C87">
      <w:pPr>
        <w:rPr>
          <w:rStyle w:val="Code"/>
        </w:rPr>
      </w:pPr>
      <w:proofErr w:type="gramStart"/>
      <w:r w:rsidRPr="007E6835">
        <w:rPr>
          <w:rStyle w:val="Code"/>
        </w:rPr>
        <w:t>template</w:t>
      </w:r>
      <w:proofErr w:type="gramEnd"/>
      <w:r w:rsidRPr="007E6835">
        <w:rPr>
          <w:rStyle w:val="Code"/>
        </w:rPr>
        <w:t xml:space="preserve"> &lt;class T1, class T2&gt;</w:t>
      </w:r>
      <w:r w:rsidR="007E6835" w:rsidRPr="007E6835">
        <w:rPr>
          <w:rStyle w:val="Code"/>
        </w:rPr>
        <w:t xml:space="preserve"> </w:t>
      </w:r>
      <w:proofErr w:type="spellStart"/>
      <w:r w:rsidRPr="007E6835">
        <w:rPr>
          <w:rStyle w:val="Code"/>
        </w:rPr>
        <w:t>bool</w:t>
      </w:r>
      <w:proofErr w:type="spellEnd"/>
      <w:r w:rsidRPr="007E6835">
        <w:rPr>
          <w:rStyle w:val="Code"/>
        </w:rPr>
        <w:t xml:space="preserve"> operator!=(const allocator&lt;T1&gt;&amp;, const allocator&lt;T2&gt;&amp;) throw();</w:t>
      </w:r>
    </w:p>
    <w:p w:rsidR="00CD3C87" w:rsidRPr="007E6835" w:rsidRDefault="00CD3C87" w:rsidP="007E6835">
      <w:pPr>
        <w:pStyle w:val="ListParagraph"/>
        <w:numPr>
          <w:ilvl w:val="0"/>
          <w:numId w:val="22"/>
        </w:numPr>
        <w:rPr>
          <w:lang w:val="en-IE"/>
        </w:rPr>
      </w:pPr>
      <w:r w:rsidRPr="007E6835">
        <w:rPr>
          <w:i/>
          <w:iCs/>
          <w:lang w:val="en-IE"/>
        </w:rPr>
        <w:t xml:space="preserve">Returns: </w:t>
      </w:r>
      <w:r w:rsidRPr="007E6835">
        <w:rPr>
          <w:lang w:val="en-IE"/>
        </w:rPr>
        <w:t>false.</w:t>
      </w:r>
    </w:p>
    <w:p w:rsidR="00CD3C87" w:rsidRDefault="00CD3C87" w:rsidP="00CD3C87">
      <w:pPr>
        <w:rPr>
          <w:lang w:val="en-US"/>
        </w:rPr>
      </w:pPr>
    </w:p>
    <w:p w:rsidR="007E6835" w:rsidRDefault="007E6835" w:rsidP="00CD3C87">
      <w:pPr>
        <w:rPr>
          <w:lang w:val="en-US"/>
        </w:rPr>
      </w:pPr>
    </w:p>
    <w:p w:rsidR="00CE4CED" w:rsidRPr="00CE4CED" w:rsidRDefault="00CE4CED" w:rsidP="00CE4CED">
      <w:pPr>
        <w:rPr>
          <w:b/>
          <w:bCs/>
          <w:lang w:val="en-IE"/>
        </w:rPr>
      </w:pPr>
      <w:r w:rsidRPr="00CE4CED">
        <w:rPr>
          <w:b/>
          <w:bCs/>
          <w:lang w:val="en-IE"/>
        </w:rPr>
        <w:t>20.9.14 C Library [</w:t>
      </w:r>
      <w:proofErr w:type="spellStart"/>
      <w:r w:rsidRPr="00CE4CED">
        <w:rPr>
          <w:b/>
          <w:bCs/>
          <w:lang w:val="en-IE"/>
        </w:rPr>
        <w:t>c.malloc</w:t>
      </w:r>
      <w:proofErr w:type="spellEnd"/>
      <w:r w:rsidRPr="00CE4CED">
        <w:rPr>
          <w:b/>
          <w:bCs/>
          <w:lang w:val="en-IE"/>
        </w:rPr>
        <w:t>]</w:t>
      </w:r>
    </w:p>
    <w:p w:rsidR="00CE4CED" w:rsidRPr="00413657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CE4CED">
        <w:rPr>
          <w:lang w:val="en-IE"/>
        </w:rPr>
        <w:t>Table 54 describes the header &lt;</w:t>
      </w:r>
      <w:proofErr w:type="spellStart"/>
      <w:r w:rsidRPr="00CE4CED">
        <w:rPr>
          <w:lang w:val="en-IE"/>
        </w:rPr>
        <w:t>cstdlib</w:t>
      </w:r>
      <w:proofErr w:type="spellEnd"/>
      <w:r w:rsidRPr="00CE4CED">
        <w:rPr>
          <w:lang w:val="en-IE"/>
        </w:rPr>
        <w:t>&gt;.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047"/>
        <w:gridCol w:w="2047"/>
        <w:gridCol w:w="2047"/>
      </w:tblGrid>
      <w:tr w:rsidR="00413657" w:rsidTr="00413657">
        <w:trPr>
          <w:jc w:val="center"/>
        </w:trPr>
        <w:tc>
          <w:tcPr>
            <w:tcW w:w="2047" w:type="dxa"/>
            <w:gridSpan w:val="3"/>
            <w:vAlign w:val="center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lang w:val="en-IE"/>
              </w:rPr>
              <w:t>Table 54 — Header &lt;</w:t>
            </w:r>
            <w:proofErr w:type="spellStart"/>
            <w:r w:rsidRPr="00CE4CED">
              <w:rPr>
                <w:lang w:val="en-IE"/>
              </w:rPr>
              <w:t>cstdlib</w:t>
            </w:r>
            <w:proofErr w:type="spellEnd"/>
            <w:r w:rsidRPr="00CE4CED">
              <w:rPr>
                <w:lang w:val="en-IE"/>
              </w:rPr>
              <w:t>&gt; synopsis</w:t>
            </w:r>
          </w:p>
        </w:tc>
      </w:tr>
      <w:tr w:rsidR="00413657" w:rsidTr="00413657">
        <w:trPr>
          <w:jc w:val="center"/>
        </w:trPr>
        <w:tc>
          <w:tcPr>
            <w:tcW w:w="2047" w:type="dxa"/>
            <w:vAlign w:val="center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Type</w:t>
            </w:r>
          </w:p>
        </w:tc>
        <w:tc>
          <w:tcPr>
            <w:tcW w:w="2047" w:type="dxa"/>
            <w:gridSpan w:val="2"/>
            <w:vAlign w:val="center"/>
          </w:tcPr>
          <w:p w:rsidR="00413657" w:rsidRPr="00413657" w:rsidRDefault="00413657" w:rsidP="00413657">
            <w:pPr>
              <w:jc w:val="center"/>
              <w:rPr>
                <w:b/>
                <w:bCs/>
                <w:lang w:val="en-IE"/>
              </w:rPr>
            </w:pPr>
            <w:r w:rsidRPr="00CE4CED">
              <w:rPr>
                <w:b/>
                <w:bCs/>
                <w:lang w:val="en-IE"/>
              </w:rPr>
              <w:t>Name(s)</w:t>
            </w:r>
          </w:p>
        </w:tc>
      </w:tr>
      <w:tr w:rsidR="00413657" w:rsidTr="00413657">
        <w:trPr>
          <w:jc w:val="center"/>
        </w:trPr>
        <w:tc>
          <w:tcPr>
            <w:tcW w:w="2047" w:type="dxa"/>
            <w:vAlign w:val="center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Functions</w:t>
            </w:r>
            <w:r w:rsidRPr="00CE4CED">
              <w:rPr>
                <w:lang w:val="en-IE"/>
              </w:rPr>
              <w:t>:</w:t>
            </w:r>
          </w:p>
        </w:tc>
        <w:tc>
          <w:tcPr>
            <w:tcW w:w="2047" w:type="dxa"/>
            <w:vAlign w:val="center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calloc</w:t>
            </w:r>
            <w:proofErr w:type="spellEnd"/>
          </w:p>
          <w:p w:rsidR="00413657" w:rsidRDefault="00413657" w:rsidP="00413657">
            <w:pPr>
              <w:jc w:val="center"/>
              <w:rPr>
                <w:ins w:id="303" w:author="Niall Douglas" w:date="2010-09-06T19:04:00Z"/>
                <w:lang w:val="en-IE"/>
              </w:rPr>
            </w:pPr>
            <w:r>
              <w:rPr>
                <w:lang w:val="en-IE"/>
              </w:rPr>
              <w:t>free</w:t>
            </w:r>
          </w:p>
          <w:p w:rsidR="00505126" w:rsidRDefault="00505126" w:rsidP="00413657">
            <w:pPr>
              <w:jc w:val="center"/>
              <w:rPr>
                <w:ins w:id="304" w:author="Niall Douglas" w:date="2010-09-06T19:04:00Z"/>
                <w:lang w:val="en-IE"/>
              </w:rPr>
            </w:pPr>
            <w:ins w:id="305" w:author="Niall Douglas" w:date="2010-09-06T19:04:00Z">
              <w:r>
                <w:rPr>
                  <w:lang w:val="en-IE"/>
                </w:rPr>
                <w:t>free2</w:t>
              </w:r>
            </w:ins>
          </w:p>
          <w:p w:rsidR="00505126" w:rsidRDefault="00505126" w:rsidP="00413657">
            <w:pPr>
              <w:jc w:val="center"/>
              <w:rPr>
                <w:lang w:val="en-IE"/>
              </w:rPr>
            </w:pPr>
            <w:proofErr w:type="spellStart"/>
            <w:ins w:id="306" w:author="Niall Douglas" w:date="2010-09-06T19:04:00Z">
              <w:r>
                <w:rPr>
                  <w:lang w:val="en-IE"/>
                </w:rPr>
                <w:t>malloc</w:t>
              </w:r>
            </w:ins>
            <w:proofErr w:type="spellEnd"/>
          </w:p>
        </w:tc>
        <w:tc>
          <w:tcPr>
            <w:tcW w:w="2047" w:type="dxa"/>
            <w:vAlign w:val="center"/>
          </w:tcPr>
          <w:p w:rsidR="00CF3BE5" w:rsidRDefault="00505126" w:rsidP="00413657">
            <w:pPr>
              <w:jc w:val="center"/>
              <w:rPr>
                <w:ins w:id="307" w:author="Niall Douglas" w:date="2010-09-06T19:12:00Z"/>
                <w:lang w:val="en-IE"/>
              </w:rPr>
            </w:pPr>
            <w:ins w:id="308" w:author="Niall Douglas" w:date="2010-09-06T19:04:00Z">
              <w:r>
                <w:rPr>
                  <w:lang w:val="en-IE"/>
                </w:rPr>
                <w:t>malloc2</w:t>
              </w:r>
            </w:ins>
          </w:p>
          <w:p w:rsidR="00413657" w:rsidRDefault="00CF3BE5" w:rsidP="00413657">
            <w:pPr>
              <w:jc w:val="center"/>
              <w:rPr>
                <w:lang w:val="en-IE"/>
              </w:rPr>
            </w:pPr>
            <w:proofErr w:type="spellStart"/>
            <w:ins w:id="309" w:author="Niall Douglas" w:date="2010-09-06T19:12:00Z">
              <w:r>
                <w:rPr>
                  <w:lang w:val="en-IE"/>
                </w:rPr>
                <w:t>malloc_usable_size</w:t>
              </w:r>
            </w:ins>
            <w:proofErr w:type="spellEnd"/>
            <w:del w:id="310" w:author="Niall Douglas" w:date="2010-09-06T19:04:00Z">
              <w:r w:rsidR="00413657" w:rsidDel="00505126">
                <w:rPr>
                  <w:lang w:val="en-IE"/>
                </w:rPr>
                <w:delText>malloc</w:delText>
              </w:r>
            </w:del>
          </w:p>
          <w:p w:rsidR="00413657" w:rsidRDefault="00413657" w:rsidP="00413657">
            <w:pPr>
              <w:jc w:val="center"/>
              <w:rPr>
                <w:ins w:id="311" w:author="Niall Douglas" w:date="2010-09-06T19:04:00Z"/>
                <w:lang w:val="en-IE"/>
              </w:rPr>
            </w:pPr>
            <w:proofErr w:type="spellStart"/>
            <w:r>
              <w:rPr>
                <w:lang w:val="en-IE"/>
              </w:rPr>
              <w:t>realloc</w:t>
            </w:r>
            <w:proofErr w:type="spellEnd"/>
          </w:p>
          <w:p w:rsidR="00505126" w:rsidRDefault="00505126" w:rsidP="00413657">
            <w:pPr>
              <w:jc w:val="center"/>
              <w:rPr>
                <w:lang w:val="en-IE"/>
              </w:rPr>
            </w:pPr>
            <w:ins w:id="312" w:author="Niall Douglas" w:date="2010-09-06T19:04:00Z">
              <w:r>
                <w:rPr>
                  <w:lang w:val="en-IE"/>
                </w:rPr>
                <w:t>realloc2</w:t>
              </w:r>
            </w:ins>
          </w:p>
        </w:tc>
      </w:tr>
    </w:tbl>
    <w:p w:rsidR="00CE4CED" w:rsidRPr="00CE4CED" w:rsidRDefault="00CE4CED" w:rsidP="00CE4CED">
      <w:pPr>
        <w:rPr>
          <w:lang w:val="en-IE"/>
        </w:rPr>
      </w:pPr>
    </w:p>
    <w:p w:rsidR="00CE4CED" w:rsidRDefault="00CE4CED" w:rsidP="00413657">
      <w:pPr>
        <w:pStyle w:val="ListParagraph"/>
        <w:numPr>
          <w:ilvl w:val="0"/>
          <w:numId w:val="19"/>
        </w:numPr>
        <w:rPr>
          <w:ins w:id="313" w:author="Niall Douglas" w:date="2010-09-06T19:08:00Z"/>
          <w:lang w:val="en-IE"/>
        </w:rPr>
      </w:pPr>
      <w:r w:rsidRPr="00413657">
        <w:rPr>
          <w:lang w:val="en-IE"/>
        </w:rPr>
        <w:t>The contents are the same as the Standard C library header &lt;</w:t>
      </w:r>
      <w:proofErr w:type="spellStart"/>
      <w:r w:rsidRPr="00413657">
        <w:rPr>
          <w:lang w:val="en-IE"/>
        </w:rPr>
        <w:t>stdlib.h</w:t>
      </w:r>
      <w:proofErr w:type="spellEnd"/>
      <w:r w:rsidRPr="00413657">
        <w:rPr>
          <w:lang w:val="en-IE"/>
        </w:rPr>
        <w:t>&gt;, with the following changes:</w:t>
      </w:r>
    </w:p>
    <w:p w:rsidR="00CF3BE5" w:rsidRDefault="00CF3BE5" w:rsidP="00413657">
      <w:pPr>
        <w:pStyle w:val="ListParagraph"/>
        <w:numPr>
          <w:ilvl w:val="0"/>
          <w:numId w:val="19"/>
        </w:numPr>
        <w:rPr>
          <w:ins w:id="314" w:author="Niall Douglas" w:date="2010-09-06T19:09:00Z"/>
          <w:lang w:val="en-IE"/>
        </w:rPr>
      </w:pPr>
      <w:ins w:id="315" w:author="Niall Douglas" w:date="2010-09-06T19:14:00Z">
        <w:r>
          <w:rPr>
            <w:lang w:val="en-IE"/>
          </w:rPr>
          <w:t>f</w:t>
        </w:r>
      </w:ins>
      <w:ins w:id="316" w:author="Niall Douglas" w:date="2010-09-06T19:11:00Z">
        <w:r>
          <w:rPr>
            <w:lang w:val="en-IE"/>
          </w:rPr>
          <w:t>ree</w:t>
        </w:r>
      </w:ins>
      <w:ins w:id="317" w:author="Niall Douglas" w:date="2010-09-06T19:14:00Z">
        <w:r>
          <w:rPr>
            <w:lang w:val="en-IE"/>
          </w:rPr>
          <w:t>2</w:t>
        </w:r>
      </w:ins>
      <w:ins w:id="318" w:author="Niall Douglas" w:date="2010-09-06T19:11:00Z">
        <w:r>
          <w:rPr>
            <w:lang w:val="en-IE"/>
          </w:rPr>
          <w:t xml:space="preserve">(), </w:t>
        </w:r>
      </w:ins>
      <w:ins w:id="319" w:author="Niall Douglas" w:date="2010-09-06T19:09:00Z">
        <w:r>
          <w:rPr>
            <w:lang w:val="en-IE"/>
          </w:rPr>
          <w:t>malloc</w:t>
        </w:r>
      </w:ins>
      <w:ins w:id="320" w:author="Niall Douglas" w:date="2010-09-06T19:14:00Z">
        <w:r>
          <w:rPr>
            <w:lang w:val="en-IE"/>
          </w:rPr>
          <w:t>2</w:t>
        </w:r>
      </w:ins>
      <w:ins w:id="321" w:author="Niall Douglas" w:date="2010-09-06T19:09:00Z">
        <w:r>
          <w:rPr>
            <w:lang w:val="en-IE"/>
          </w:rPr>
          <w:t xml:space="preserve">(), </w:t>
        </w:r>
      </w:ins>
      <w:ins w:id="322" w:author="Niall Douglas" w:date="2010-09-06T19:11:00Z">
        <w:r>
          <w:rPr>
            <w:lang w:val="en-IE"/>
          </w:rPr>
          <w:t xml:space="preserve">and </w:t>
        </w:r>
      </w:ins>
      <w:ins w:id="323" w:author="Niall Douglas" w:date="2010-09-06T19:09:00Z">
        <w:r>
          <w:rPr>
            <w:lang w:val="en-IE"/>
          </w:rPr>
          <w:t>realloc</w:t>
        </w:r>
      </w:ins>
      <w:ins w:id="324" w:author="Niall Douglas" w:date="2010-09-06T19:14:00Z">
        <w:r>
          <w:rPr>
            <w:lang w:val="en-IE"/>
          </w:rPr>
          <w:t>2</w:t>
        </w:r>
      </w:ins>
      <w:ins w:id="325" w:author="Niall Douglas" w:date="2010-09-06T19:09:00Z">
        <w:r w:rsidR="00AA3F8D">
          <w:rPr>
            <w:lang w:val="en-IE"/>
          </w:rPr>
          <w:t>() shall be de</w:t>
        </w:r>
      </w:ins>
      <w:ins w:id="326" w:author="Niall Douglas" w:date="2010-09-06T19:15:00Z">
        <w:r w:rsidR="00AA3F8D">
          <w:rPr>
            <w:lang w:val="en-IE"/>
          </w:rPr>
          <w:t>clared</w:t>
        </w:r>
      </w:ins>
      <w:ins w:id="327" w:author="Niall Douglas" w:date="2010-09-06T19:09:00Z">
        <w:r>
          <w:rPr>
            <w:lang w:val="en-IE"/>
          </w:rPr>
          <w:t xml:space="preserve"> as follows:</w:t>
        </w:r>
      </w:ins>
    </w:p>
    <w:p w:rsidR="002B46BC" w:rsidRDefault="00925737">
      <w:pPr>
        <w:pStyle w:val="ListParagraph"/>
        <w:jc w:val="left"/>
        <w:rPr>
          <w:ins w:id="328" w:author="Niall Douglas" w:date="2010-09-06T19:13:00Z"/>
          <w:rStyle w:val="Code"/>
          <w:lang w:val="en-US"/>
        </w:rPr>
        <w:pPrChange w:id="329" w:author="Niall Douglas" w:date="2010-09-06T19:15:00Z">
          <w:pPr>
            <w:pStyle w:val="ListParagraph"/>
          </w:pPr>
        </w:pPrChange>
      </w:pPr>
      <w:proofErr w:type="gramStart"/>
      <w:ins w:id="330" w:author="Niall Douglas" w:date="2010-09-06T19:09:00Z">
        <w:r w:rsidRPr="00925737">
          <w:rPr>
            <w:rStyle w:val="Code"/>
            <w:rPrChange w:id="331" w:author="Niall Douglas" w:date="2010-09-06T19:09:00Z">
              <w:rPr>
                <w:rFonts w:ascii="Courier New" w:hAnsi="Courier New"/>
                <w:b/>
                <w:bCs/>
                <w:lang w:val="en-IE"/>
              </w:rPr>
            </w:rPrChange>
          </w:rPr>
          <w:t>namespace</w:t>
        </w:r>
        <w:proofErr w:type="gramEnd"/>
        <w:r w:rsidRPr="00925737">
          <w:rPr>
            <w:rStyle w:val="Code"/>
            <w:rPrChange w:id="332" w:author="Niall Douglas" w:date="2010-09-06T19:09:00Z">
              <w:rPr>
                <w:rFonts w:ascii="Courier New" w:hAnsi="Courier New"/>
                <w:b/>
                <w:bCs/>
                <w:lang w:val="en-IE"/>
              </w:rPr>
            </w:rPrChange>
          </w:rPr>
          <w:t xml:space="preserve"> std</w:t>
        </w:r>
        <w:r w:rsidRPr="00925737">
          <w:rPr>
            <w:rStyle w:val="Code"/>
            <w:rPrChange w:id="333" w:author="Niall Douglas" w:date="2010-09-06T19:09:00Z">
              <w:rPr>
                <w:rFonts w:ascii="Courier New" w:hAnsi="Courier New"/>
                <w:b/>
                <w:bCs/>
                <w:lang w:val="en-IE"/>
              </w:rPr>
            </w:rPrChange>
          </w:rPr>
          <w:br/>
          <w:t>{</w:t>
        </w:r>
      </w:ins>
      <w:ins w:id="334" w:author="Niall Douglas" w:date="2010-09-06T19:10:00Z">
        <w:r w:rsidR="00CF3BE5">
          <w:rPr>
            <w:rStyle w:val="Code"/>
          </w:rPr>
          <w:br/>
          <w:t xml:space="preserve">  </w:t>
        </w:r>
      </w:ins>
      <w:ins w:id="335" w:author="Niall Douglas" w:date="2010-09-06T19:13:00Z">
        <w:r w:rsidR="00CF3BE5" w:rsidRPr="006C11F7">
          <w:rPr>
            <w:rStyle w:val="Code"/>
            <w:lang w:val="en-US"/>
          </w:rPr>
          <w:t>void free</w:t>
        </w:r>
        <w:r w:rsidR="00CF3BE5">
          <w:rPr>
            <w:rStyle w:val="Code"/>
            <w:lang w:val="en-US"/>
          </w:rPr>
          <w:t>2</w:t>
        </w:r>
        <w:r w:rsidR="00CF3BE5" w:rsidRPr="006C11F7">
          <w:rPr>
            <w:rStyle w:val="Code"/>
            <w:lang w:val="en-US"/>
          </w:rPr>
          <w:t>(void *</w:t>
        </w:r>
        <w:proofErr w:type="spellStart"/>
        <w:r w:rsidR="00CF3BE5" w:rsidRPr="006C11F7">
          <w:rPr>
            <w:rStyle w:val="Code"/>
            <w:lang w:val="en-US"/>
          </w:rPr>
          <w:t>ptr</w:t>
        </w:r>
        <w:proofErr w:type="spellEnd"/>
        <w:r w:rsidR="00CF3BE5">
          <w:rPr>
            <w:rStyle w:val="Code"/>
            <w:lang w:val="en-US"/>
          </w:rPr>
          <w:t xml:space="preserve">, </w:t>
        </w:r>
        <w:proofErr w:type="spellStart"/>
        <w:r w:rsidR="00CF3BE5">
          <w:rPr>
            <w:rStyle w:val="Code"/>
            <w:lang w:val="en-US"/>
          </w:rPr>
          <w:t>uintmax_t</w:t>
        </w:r>
        <w:proofErr w:type="spellEnd"/>
        <w:r w:rsidR="00CF3BE5">
          <w:rPr>
            <w:rStyle w:val="Code"/>
            <w:lang w:val="en-US"/>
          </w:rPr>
          <w:t xml:space="preserve"> flags</w:t>
        </w:r>
      </w:ins>
      <w:ins w:id="336" w:author="Niall Douglas" w:date="2010-09-06T19:14:00Z">
        <w:r w:rsidR="00CF3BE5">
          <w:rPr>
            <w:rStyle w:val="Code"/>
            <w:lang w:val="en-US"/>
          </w:rPr>
          <w:t xml:space="preserve"> = 0</w:t>
        </w:r>
      </w:ins>
      <w:ins w:id="337" w:author="Niall Douglas" w:date="2010-09-06T19:13:00Z">
        <w:r w:rsidR="00CF3BE5" w:rsidRPr="006C11F7">
          <w:rPr>
            <w:rStyle w:val="Code"/>
            <w:lang w:val="en-US"/>
          </w:rPr>
          <w:t>);</w:t>
        </w:r>
      </w:ins>
    </w:p>
    <w:p w:rsidR="002B46BC" w:rsidRDefault="00CF3BE5">
      <w:pPr>
        <w:pStyle w:val="ListParagraph"/>
        <w:jc w:val="left"/>
        <w:rPr>
          <w:ins w:id="338" w:author="Niall Douglas" w:date="2010-09-06T19:13:00Z"/>
          <w:rStyle w:val="Code"/>
          <w:lang w:val="en-US"/>
        </w:rPr>
        <w:pPrChange w:id="339" w:author="Niall Douglas" w:date="2010-09-06T19:15:00Z">
          <w:pPr>
            <w:pStyle w:val="ListParagraph"/>
          </w:pPr>
        </w:pPrChange>
      </w:pPr>
      <w:ins w:id="340" w:author="Niall Douglas" w:date="2010-09-06T19:13:00Z">
        <w:r>
          <w:rPr>
            <w:rStyle w:val="Code"/>
            <w:lang w:val="en-US"/>
          </w:rPr>
          <w:t xml:space="preserve">  </w:t>
        </w:r>
        <w:proofErr w:type="gramStart"/>
        <w:r w:rsidRPr="006C11F7">
          <w:rPr>
            <w:rStyle w:val="Code"/>
            <w:lang w:val="en-US"/>
          </w:rPr>
          <w:t>void</w:t>
        </w:r>
        <w:proofErr w:type="gramEnd"/>
        <w:r w:rsidRPr="006C11F7">
          <w:rPr>
            <w:rStyle w:val="Code"/>
            <w:lang w:val="en-US"/>
          </w:rPr>
          <w:t xml:space="preserve"> *malloc</w:t>
        </w:r>
        <w:r>
          <w:rPr>
            <w:rStyle w:val="Code"/>
            <w:lang w:val="en-US"/>
          </w:rPr>
          <w:t>2</w:t>
        </w:r>
        <w:r w:rsidRPr="006C11F7">
          <w:rPr>
            <w:rStyle w:val="Code"/>
            <w:lang w:val="en-US"/>
          </w:rPr>
          <w:t>(</w:t>
        </w:r>
        <w:proofErr w:type="spellStart"/>
        <w:r w:rsidRPr="006C11F7">
          <w:rPr>
            <w:rStyle w:val="Code"/>
            <w:lang w:val="en-US"/>
          </w:rPr>
          <w:t>size_t</w:t>
        </w:r>
        <w:proofErr w:type="spellEnd"/>
        <w:r w:rsidRPr="006C11F7">
          <w:rPr>
            <w:rStyle w:val="Code"/>
            <w:lang w:val="en-US"/>
          </w:rPr>
          <w:t xml:space="preserve"> size</w:t>
        </w:r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size_t</w:t>
        </w:r>
        <w:proofErr w:type="spellEnd"/>
        <w:r>
          <w:rPr>
            <w:rStyle w:val="Code"/>
            <w:lang w:val="en-US"/>
          </w:rPr>
          <w:t xml:space="preserve"> alignment</w:t>
        </w:r>
      </w:ins>
      <w:ins w:id="341" w:author="Niall Douglas" w:date="2010-09-06T19:14:00Z">
        <w:r>
          <w:rPr>
            <w:rStyle w:val="Code"/>
            <w:lang w:val="en-US"/>
          </w:rPr>
          <w:t xml:space="preserve"> = 0</w:t>
        </w:r>
      </w:ins>
      <w:ins w:id="342" w:author="Niall Douglas" w:date="2010-09-06T19:13:00Z"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uintmax_t</w:t>
        </w:r>
        <w:proofErr w:type="spellEnd"/>
        <w:r>
          <w:rPr>
            <w:rStyle w:val="Code"/>
            <w:lang w:val="en-US"/>
          </w:rPr>
          <w:t xml:space="preserve"> flags</w:t>
        </w:r>
      </w:ins>
      <w:ins w:id="343" w:author="Niall Douglas" w:date="2010-09-06T19:14:00Z">
        <w:r>
          <w:rPr>
            <w:rStyle w:val="Code"/>
            <w:lang w:val="en-US"/>
          </w:rPr>
          <w:t xml:space="preserve"> = 0</w:t>
        </w:r>
      </w:ins>
      <w:ins w:id="344" w:author="Niall Douglas" w:date="2010-09-06T19:13:00Z">
        <w:r w:rsidRPr="006C11F7">
          <w:rPr>
            <w:rStyle w:val="Code"/>
            <w:lang w:val="en-US"/>
          </w:rPr>
          <w:t>);</w:t>
        </w:r>
      </w:ins>
    </w:p>
    <w:p w:rsidR="002B46BC" w:rsidRDefault="00CF3BE5">
      <w:pPr>
        <w:pStyle w:val="ListParagraph"/>
        <w:jc w:val="left"/>
        <w:rPr>
          <w:ins w:id="345" w:author="Niall Douglas" w:date="2010-09-06T19:13:00Z"/>
          <w:rStyle w:val="Code"/>
          <w:lang w:val="en-US"/>
        </w:rPr>
        <w:pPrChange w:id="346" w:author="Niall Douglas" w:date="2010-09-06T19:15:00Z">
          <w:pPr>
            <w:pStyle w:val="ListParagraph"/>
          </w:pPr>
        </w:pPrChange>
      </w:pPr>
      <w:ins w:id="347" w:author="Niall Douglas" w:date="2010-09-06T19:14:00Z">
        <w:r>
          <w:rPr>
            <w:rStyle w:val="Code"/>
            <w:lang w:val="en-US"/>
          </w:rPr>
          <w:t xml:space="preserve">  </w:t>
        </w:r>
      </w:ins>
      <w:proofErr w:type="gramStart"/>
      <w:ins w:id="348" w:author="Niall Douglas" w:date="2010-09-06T19:13:00Z">
        <w:r w:rsidRPr="006C11F7">
          <w:rPr>
            <w:rStyle w:val="Code"/>
            <w:lang w:val="en-US"/>
          </w:rPr>
          <w:t>void</w:t>
        </w:r>
        <w:proofErr w:type="gramEnd"/>
        <w:r w:rsidRPr="006C11F7">
          <w:rPr>
            <w:rStyle w:val="Code"/>
            <w:lang w:val="en-US"/>
          </w:rPr>
          <w:t xml:space="preserve"> *realloc</w:t>
        </w:r>
        <w:r>
          <w:rPr>
            <w:rStyle w:val="Code"/>
            <w:lang w:val="en-US"/>
          </w:rPr>
          <w:t>2</w:t>
        </w:r>
        <w:r w:rsidRPr="006C11F7">
          <w:rPr>
            <w:rStyle w:val="Code"/>
            <w:lang w:val="en-US"/>
          </w:rPr>
          <w:t>(void *</w:t>
        </w:r>
        <w:proofErr w:type="spellStart"/>
        <w:r w:rsidRPr="006C11F7">
          <w:rPr>
            <w:rStyle w:val="Code"/>
            <w:lang w:val="en-US"/>
          </w:rPr>
          <w:t>ptr</w:t>
        </w:r>
        <w:proofErr w:type="spellEnd"/>
        <w:r w:rsidRPr="006C11F7">
          <w:rPr>
            <w:rStyle w:val="Code"/>
            <w:lang w:val="en-US"/>
          </w:rPr>
          <w:t xml:space="preserve">, </w:t>
        </w:r>
        <w:proofErr w:type="spellStart"/>
        <w:r w:rsidRPr="006C11F7">
          <w:rPr>
            <w:rStyle w:val="Code"/>
            <w:lang w:val="en-US"/>
          </w:rPr>
          <w:t>size_t</w:t>
        </w:r>
        <w:proofErr w:type="spellEnd"/>
        <w:r w:rsidRPr="006C11F7">
          <w:rPr>
            <w:rStyle w:val="Code"/>
            <w:lang w:val="en-US"/>
          </w:rPr>
          <w:t xml:space="preserve"> size</w:t>
        </w:r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size_t</w:t>
        </w:r>
        <w:proofErr w:type="spellEnd"/>
        <w:r>
          <w:rPr>
            <w:rStyle w:val="Code"/>
            <w:lang w:val="en-US"/>
          </w:rPr>
          <w:t xml:space="preserve"> alignment</w:t>
        </w:r>
      </w:ins>
      <w:ins w:id="349" w:author="Niall Douglas" w:date="2010-09-06T19:14:00Z">
        <w:r>
          <w:rPr>
            <w:rStyle w:val="Code"/>
            <w:lang w:val="en-US"/>
          </w:rPr>
          <w:t xml:space="preserve"> = 0</w:t>
        </w:r>
      </w:ins>
      <w:ins w:id="350" w:author="Niall Douglas" w:date="2010-09-06T19:13:00Z">
        <w:r>
          <w:rPr>
            <w:rStyle w:val="Code"/>
            <w:lang w:val="en-US"/>
          </w:rPr>
          <w:t xml:space="preserve">, </w:t>
        </w:r>
        <w:proofErr w:type="spellStart"/>
        <w:r w:rsidRPr="00656FCF">
          <w:rPr>
            <w:rStyle w:val="Code"/>
            <w:lang w:val="en-US"/>
          </w:rPr>
          <w:t>uintmax_t</w:t>
        </w:r>
        <w:proofErr w:type="spellEnd"/>
        <w:r w:rsidRPr="00656FCF">
          <w:rPr>
            <w:rStyle w:val="Code"/>
            <w:lang w:val="en-US"/>
          </w:rPr>
          <w:t xml:space="preserve"> flags</w:t>
        </w:r>
      </w:ins>
      <w:ins w:id="351" w:author="Niall Douglas" w:date="2010-09-06T19:14:00Z">
        <w:r>
          <w:rPr>
            <w:rStyle w:val="Code"/>
            <w:lang w:val="en-US"/>
          </w:rPr>
          <w:t xml:space="preserve"> = 0</w:t>
        </w:r>
      </w:ins>
      <w:ins w:id="352" w:author="Niall Douglas" w:date="2010-09-06T19:13:00Z">
        <w:r w:rsidRPr="006C11F7">
          <w:rPr>
            <w:rStyle w:val="Code"/>
            <w:lang w:val="en-US"/>
          </w:rPr>
          <w:t>);</w:t>
        </w:r>
      </w:ins>
    </w:p>
    <w:p w:rsidR="002B46BC" w:rsidRDefault="00CF3BE5">
      <w:pPr>
        <w:pStyle w:val="ListParagraph"/>
        <w:rPr>
          <w:ins w:id="353" w:author="Niall Douglas" w:date="2010-09-06T19:16:00Z"/>
          <w:lang w:val="en-IE"/>
        </w:rPr>
        <w:pPrChange w:id="354" w:author="Niall Douglas" w:date="2010-09-06T19:16:00Z">
          <w:pPr>
            <w:pStyle w:val="ListParagraph"/>
            <w:numPr>
              <w:numId w:val="19"/>
            </w:numPr>
            <w:ind w:hanging="360"/>
          </w:pPr>
        </w:pPrChange>
      </w:pPr>
      <w:ins w:id="355" w:author="Niall Douglas" w:date="2010-09-06T19:14:00Z">
        <w:r>
          <w:rPr>
            <w:rStyle w:val="Code"/>
            <w:lang w:val="en-US"/>
          </w:rPr>
          <w:t>}</w:t>
        </w:r>
      </w:ins>
    </w:p>
    <w:p w:rsidR="00CF3BE5" w:rsidRDefault="00CF3BE5" w:rsidP="00CF3BE5">
      <w:pPr>
        <w:pStyle w:val="ListParagraph"/>
        <w:numPr>
          <w:ilvl w:val="0"/>
          <w:numId w:val="19"/>
        </w:numPr>
        <w:rPr>
          <w:ins w:id="356" w:author="Niall Douglas" w:date="2010-09-06T19:15:00Z"/>
          <w:lang w:val="en-IE"/>
        </w:rPr>
      </w:pPr>
      <w:ins w:id="357" w:author="Niall Douglas" w:date="2010-09-06T19:15:00Z">
        <w:r>
          <w:rPr>
            <w:lang w:val="en-IE"/>
          </w:rPr>
          <w:t xml:space="preserve">free(), </w:t>
        </w:r>
        <w:proofErr w:type="spellStart"/>
        <w:r>
          <w:rPr>
            <w:lang w:val="en-IE"/>
          </w:rPr>
          <w:t>malloc</w:t>
        </w:r>
        <w:proofErr w:type="spellEnd"/>
        <w:r>
          <w:rPr>
            <w:lang w:val="en-IE"/>
          </w:rPr>
          <w:t xml:space="preserve">(), and </w:t>
        </w:r>
        <w:proofErr w:type="spellStart"/>
        <w:r>
          <w:rPr>
            <w:lang w:val="en-IE"/>
          </w:rPr>
          <w:t>realloc</w:t>
        </w:r>
        <w:proofErr w:type="spellEnd"/>
        <w:r>
          <w:rPr>
            <w:lang w:val="en-IE"/>
          </w:rPr>
          <w:t>() shall be defined as follows:</w:t>
        </w:r>
      </w:ins>
    </w:p>
    <w:p w:rsidR="00CF3BE5" w:rsidRPr="006C11F7" w:rsidRDefault="00CF3BE5" w:rsidP="00CF3BE5">
      <w:pPr>
        <w:pStyle w:val="ListParagraph"/>
        <w:jc w:val="left"/>
        <w:rPr>
          <w:ins w:id="358" w:author="Niall Douglas" w:date="2010-09-06T19:15:00Z"/>
          <w:rStyle w:val="Code"/>
          <w:lang w:val="en-US"/>
        </w:rPr>
      </w:pPr>
      <w:proofErr w:type="gramStart"/>
      <w:ins w:id="359" w:author="Niall Douglas" w:date="2010-09-06T19:15:00Z">
        <w:r w:rsidRPr="00CF3BE5">
          <w:rPr>
            <w:rStyle w:val="Code"/>
          </w:rPr>
          <w:t>namespace</w:t>
        </w:r>
        <w:proofErr w:type="gramEnd"/>
        <w:r w:rsidRPr="00CF3BE5">
          <w:rPr>
            <w:rStyle w:val="Code"/>
          </w:rPr>
          <w:t xml:space="preserve"> std</w:t>
        </w:r>
        <w:r w:rsidRPr="00CF3BE5">
          <w:rPr>
            <w:rStyle w:val="Code"/>
          </w:rPr>
          <w:br/>
          <w:t>{</w:t>
        </w:r>
        <w:r>
          <w:rPr>
            <w:rStyle w:val="Code"/>
          </w:rPr>
          <w:br/>
          <w:t xml:space="preserve">  </w:t>
        </w:r>
      </w:ins>
      <w:ins w:id="360" w:author="Niall Douglas" w:date="2010-09-06T19:16:00Z">
        <w:r w:rsidR="00AA3F8D">
          <w:rPr>
            <w:rStyle w:val="Code"/>
          </w:rPr>
          <w:t xml:space="preserve">inline </w:t>
        </w:r>
      </w:ins>
      <w:ins w:id="361" w:author="Niall Douglas" w:date="2010-09-06T19:15:00Z">
        <w:r w:rsidRPr="006C11F7">
          <w:rPr>
            <w:rStyle w:val="Code"/>
            <w:lang w:val="en-US"/>
          </w:rPr>
          <w:t>void free(void *</w:t>
        </w:r>
        <w:proofErr w:type="spellStart"/>
        <w:r w:rsidRPr="006C11F7">
          <w:rPr>
            <w:rStyle w:val="Code"/>
            <w:lang w:val="en-US"/>
          </w:rPr>
          <w:t>ptr</w:t>
        </w:r>
        <w:proofErr w:type="spellEnd"/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uintmax_t</w:t>
        </w:r>
        <w:proofErr w:type="spellEnd"/>
        <w:r>
          <w:rPr>
            <w:rStyle w:val="Code"/>
            <w:lang w:val="en-US"/>
          </w:rPr>
          <w:t xml:space="preserve"> flags = 0</w:t>
        </w:r>
        <w:r w:rsidR="00AA3F8D">
          <w:rPr>
            <w:rStyle w:val="Code"/>
            <w:lang w:val="en-US"/>
          </w:rPr>
          <w:t>)</w:t>
        </w:r>
      </w:ins>
      <w:ins w:id="362" w:author="Niall Douglas" w:date="2010-09-06T19:16:00Z">
        <w:r w:rsidR="00AA3F8D">
          <w:rPr>
            <w:rStyle w:val="Code"/>
            <w:lang w:val="en-US"/>
          </w:rPr>
          <w:br/>
          <w:t xml:space="preserve">  {</w:t>
        </w:r>
        <w:r w:rsidR="00AA3F8D">
          <w:rPr>
            <w:rStyle w:val="Code"/>
            <w:lang w:val="en-US"/>
          </w:rPr>
          <w:br/>
          <w:t xml:space="preserve">    free2(</w:t>
        </w:r>
        <w:proofErr w:type="spellStart"/>
        <w:r w:rsidR="00AA3F8D">
          <w:rPr>
            <w:rStyle w:val="Code"/>
            <w:lang w:val="en-US"/>
          </w:rPr>
          <w:t>ptr</w:t>
        </w:r>
        <w:proofErr w:type="spellEnd"/>
        <w:r w:rsidR="00AA3F8D">
          <w:rPr>
            <w:rStyle w:val="Code"/>
            <w:lang w:val="en-US"/>
          </w:rPr>
          <w:t>, flags);</w:t>
        </w:r>
        <w:r w:rsidR="00AA3F8D">
          <w:rPr>
            <w:rStyle w:val="Code"/>
            <w:lang w:val="en-US"/>
          </w:rPr>
          <w:br/>
          <w:t xml:space="preserve">  }</w:t>
        </w:r>
      </w:ins>
    </w:p>
    <w:p w:rsidR="003E3817" w:rsidRDefault="00CF3BE5">
      <w:pPr>
        <w:pStyle w:val="ListParagraph"/>
        <w:jc w:val="left"/>
        <w:rPr>
          <w:ins w:id="363" w:author="Niall Douglas" w:date="2010-09-06T19:15:00Z"/>
          <w:rStyle w:val="Code"/>
          <w:lang w:val="en-US"/>
        </w:rPr>
      </w:pPr>
      <w:ins w:id="364" w:author="Niall Douglas" w:date="2010-09-06T19:15:00Z">
        <w:r>
          <w:rPr>
            <w:rStyle w:val="Code"/>
            <w:lang w:val="en-US"/>
          </w:rPr>
          <w:t xml:space="preserve">  </w:t>
        </w:r>
      </w:ins>
      <w:proofErr w:type="gramStart"/>
      <w:ins w:id="365" w:author="Niall Douglas" w:date="2010-09-06T19:18:00Z">
        <w:r w:rsidR="00AA3F8D">
          <w:rPr>
            <w:rStyle w:val="Code"/>
            <w:lang w:val="en-US"/>
          </w:rPr>
          <w:t>inline</w:t>
        </w:r>
        <w:proofErr w:type="gramEnd"/>
        <w:r w:rsidR="00AA3F8D">
          <w:rPr>
            <w:rStyle w:val="Code"/>
            <w:lang w:val="en-US"/>
          </w:rPr>
          <w:t xml:space="preserve"> </w:t>
        </w:r>
      </w:ins>
      <w:ins w:id="366" w:author="Niall Douglas" w:date="2010-09-06T19:15:00Z">
        <w:r w:rsidRPr="006C11F7">
          <w:rPr>
            <w:rStyle w:val="Code"/>
            <w:lang w:val="en-US"/>
          </w:rPr>
          <w:t>void *</w:t>
        </w:r>
        <w:proofErr w:type="spellStart"/>
        <w:r w:rsidRPr="006C11F7">
          <w:rPr>
            <w:rStyle w:val="Code"/>
            <w:lang w:val="en-US"/>
          </w:rPr>
          <w:t>malloc</w:t>
        </w:r>
        <w:proofErr w:type="spellEnd"/>
        <w:r w:rsidRPr="006C11F7">
          <w:rPr>
            <w:rStyle w:val="Code"/>
            <w:lang w:val="en-US"/>
          </w:rPr>
          <w:t>(</w:t>
        </w:r>
        <w:proofErr w:type="spellStart"/>
        <w:r w:rsidRPr="006C11F7">
          <w:rPr>
            <w:rStyle w:val="Code"/>
            <w:lang w:val="en-US"/>
          </w:rPr>
          <w:t>size_t</w:t>
        </w:r>
        <w:proofErr w:type="spellEnd"/>
        <w:r w:rsidRPr="006C11F7">
          <w:rPr>
            <w:rStyle w:val="Code"/>
            <w:lang w:val="en-US"/>
          </w:rPr>
          <w:t xml:space="preserve"> size</w:t>
        </w:r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size_t</w:t>
        </w:r>
        <w:proofErr w:type="spellEnd"/>
        <w:r>
          <w:rPr>
            <w:rStyle w:val="Code"/>
            <w:lang w:val="en-US"/>
          </w:rPr>
          <w:t xml:space="preserve"> alignment = 0, </w:t>
        </w:r>
        <w:proofErr w:type="spellStart"/>
        <w:r>
          <w:rPr>
            <w:rStyle w:val="Code"/>
            <w:lang w:val="en-US"/>
          </w:rPr>
          <w:t>uintmax_t</w:t>
        </w:r>
        <w:proofErr w:type="spellEnd"/>
        <w:r>
          <w:rPr>
            <w:rStyle w:val="Code"/>
            <w:lang w:val="en-US"/>
          </w:rPr>
          <w:t xml:space="preserve"> flags = 0</w:t>
        </w:r>
        <w:r w:rsidR="00AA3F8D">
          <w:rPr>
            <w:rStyle w:val="Code"/>
            <w:lang w:val="en-US"/>
          </w:rPr>
          <w:t>)</w:t>
        </w:r>
      </w:ins>
      <w:ins w:id="367" w:author="Niall Douglas" w:date="2010-09-06T19:17:00Z">
        <w:r w:rsidR="00AA3F8D">
          <w:rPr>
            <w:rStyle w:val="Code"/>
            <w:lang w:val="en-US"/>
          </w:rPr>
          <w:br/>
        </w:r>
        <w:r w:rsidR="00AA3F8D">
          <w:rPr>
            <w:rStyle w:val="Code"/>
            <w:lang w:val="en-US"/>
          </w:rPr>
          <w:lastRenderedPageBreak/>
          <w:t xml:space="preserve">  {</w:t>
        </w:r>
        <w:r w:rsidR="00AA3F8D">
          <w:rPr>
            <w:rStyle w:val="Code"/>
            <w:lang w:val="en-US"/>
          </w:rPr>
          <w:br/>
          <w:t xml:space="preserve">    return malloc2(size, alignment, flags);</w:t>
        </w:r>
        <w:r w:rsidR="00AA3F8D">
          <w:rPr>
            <w:rStyle w:val="Code"/>
            <w:lang w:val="en-US"/>
          </w:rPr>
          <w:br/>
          <w:t xml:space="preserve">  }</w:t>
        </w:r>
      </w:ins>
    </w:p>
    <w:p w:rsidR="00CF3BE5" w:rsidRPr="006C11F7" w:rsidRDefault="00CF3BE5" w:rsidP="00CF3BE5">
      <w:pPr>
        <w:pStyle w:val="ListParagraph"/>
        <w:jc w:val="left"/>
        <w:rPr>
          <w:ins w:id="368" w:author="Niall Douglas" w:date="2010-09-06T19:15:00Z"/>
          <w:rStyle w:val="Code"/>
          <w:lang w:val="en-US"/>
        </w:rPr>
      </w:pPr>
      <w:ins w:id="369" w:author="Niall Douglas" w:date="2010-09-06T19:15:00Z">
        <w:r>
          <w:rPr>
            <w:rStyle w:val="Code"/>
            <w:lang w:val="en-US"/>
          </w:rPr>
          <w:t xml:space="preserve">  </w:t>
        </w:r>
      </w:ins>
      <w:proofErr w:type="gramStart"/>
      <w:ins w:id="370" w:author="Niall Douglas" w:date="2010-09-06T19:18:00Z">
        <w:r w:rsidR="00AA3F8D">
          <w:rPr>
            <w:rStyle w:val="Code"/>
            <w:lang w:val="en-US"/>
          </w:rPr>
          <w:t>inline</w:t>
        </w:r>
        <w:proofErr w:type="gramEnd"/>
        <w:r w:rsidR="00AA3F8D">
          <w:rPr>
            <w:rStyle w:val="Code"/>
            <w:lang w:val="en-US"/>
          </w:rPr>
          <w:t xml:space="preserve"> </w:t>
        </w:r>
      </w:ins>
      <w:ins w:id="371" w:author="Niall Douglas" w:date="2010-09-06T19:15:00Z">
        <w:r w:rsidRPr="006C11F7">
          <w:rPr>
            <w:rStyle w:val="Code"/>
            <w:lang w:val="en-US"/>
          </w:rPr>
          <w:t>void *</w:t>
        </w:r>
        <w:proofErr w:type="spellStart"/>
        <w:r w:rsidRPr="006C11F7">
          <w:rPr>
            <w:rStyle w:val="Code"/>
            <w:lang w:val="en-US"/>
          </w:rPr>
          <w:t>realloc</w:t>
        </w:r>
        <w:proofErr w:type="spellEnd"/>
        <w:r w:rsidRPr="006C11F7">
          <w:rPr>
            <w:rStyle w:val="Code"/>
            <w:lang w:val="en-US"/>
          </w:rPr>
          <w:t>(void *</w:t>
        </w:r>
        <w:proofErr w:type="spellStart"/>
        <w:r w:rsidRPr="006C11F7">
          <w:rPr>
            <w:rStyle w:val="Code"/>
            <w:lang w:val="en-US"/>
          </w:rPr>
          <w:t>ptr</w:t>
        </w:r>
        <w:proofErr w:type="spellEnd"/>
        <w:r w:rsidRPr="006C11F7">
          <w:rPr>
            <w:rStyle w:val="Code"/>
            <w:lang w:val="en-US"/>
          </w:rPr>
          <w:t xml:space="preserve">, </w:t>
        </w:r>
        <w:proofErr w:type="spellStart"/>
        <w:r w:rsidRPr="006C11F7">
          <w:rPr>
            <w:rStyle w:val="Code"/>
            <w:lang w:val="en-US"/>
          </w:rPr>
          <w:t>size_t</w:t>
        </w:r>
        <w:proofErr w:type="spellEnd"/>
        <w:r w:rsidRPr="006C11F7">
          <w:rPr>
            <w:rStyle w:val="Code"/>
            <w:lang w:val="en-US"/>
          </w:rPr>
          <w:t xml:space="preserve"> size</w:t>
        </w:r>
        <w:r>
          <w:rPr>
            <w:rStyle w:val="Code"/>
            <w:lang w:val="en-US"/>
          </w:rPr>
          <w:t xml:space="preserve">, </w:t>
        </w:r>
        <w:proofErr w:type="spellStart"/>
        <w:r>
          <w:rPr>
            <w:rStyle w:val="Code"/>
            <w:lang w:val="en-US"/>
          </w:rPr>
          <w:t>size_t</w:t>
        </w:r>
        <w:proofErr w:type="spellEnd"/>
        <w:r>
          <w:rPr>
            <w:rStyle w:val="Code"/>
            <w:lang w:val="en-US"/>
          </w:rPr>
          <w:t xml:space="preserve"> alignment = 0, </w:t>
        </w:r>
        <w:proofErr w:type="spellStart"/>
        <w:r w:rsidRPr="00656FCF">
          <w:rPr>
            <w:rStyle w:val="Code"/>
            <w:lang w:val="en-US"/>
          </w:rPr>
          <w:t>uintmax_t</w:t>
        </w:r>
        <w:proofErr w:type="spellEnd"/>
        <w:r w:rsidRPr="00656FCF">
          <w:rPr>
            <w:rStyle w:val="Code"/>
            <w:lang w:val="en-US"/>
          </w:rPr>
          <w:t xml:space="preserve"> flags</w:t>
        </w:r>
        <w:r>
          <w:rPr>
            <w:rStyle w:val="Code"/>
            <w:lang w:val="en-US"/>
          </w:rPr>
          <w:t xml:space="preserve"> = 0</w:t>
        </w:r>
        <w:r w:rsidR="00AA3F8D">
          <w:rPr>
            <w:rStyle w:val="Code"/>
            <w:lang w:val="en-US"/>
          </w:rPr>
          <w:t>)</w:t>
        </w:r>
      </w:ins>
      <w:ins w:id="372" w:author="Niall Douglas" w:date="2010-09-06T19:17:00Z">
        <w:r w:rsidR="00AA3F8D">
          <w:rPr>
            <w:rStyle w:val="Code"/>
            <w:lang w:val="en-US"/>
          </w:rPr>
          <w:br/>
          <w:t xml:space="preserve">  {</w:t>
        </w:r>
        <w:r w:rsidR="00AA3F8D">
          <w:rPr>
            <w:rStyle w:val="Code"/>
            <w:lang w:val="en-US"/>
          </w:rPr>
          <w:br/>
          <w:t xml:space="preserve">    return realloc2(</w:t>
        </w:r>
        <w:proofErr w:type="spellStart"/>
        <w:r w:rsidR="00AA3F8D">
          <w:rPr>
            <w:rStyle w:val="Code"/>
            <w:lang w:val="en-US"/>
          </w:rPr>
          <w:t>ptr</w:t>
        </w:r>
        <w:proofErr w:type="spellEnd"/>
        <w:r w:rsidR="00AA3F8D">
          <w:rPr>
            <w:rStyle w:val="Code"/>
            <w:lang w:val="en-US"/>
          </w:rPr>
          <w:t>, size, alignment, flags);</w:t>
        </w:r>
        <w:r w:rsidR="00AA3F8D">
          <w:rPr>
            <w:rStyle w:val="Code"/>
            <w:lang w:val="en-US"/>
          </w:rPr>
          <w:br/>
          <w:t xml:space="preserve">  }</w:t>
        </w:r>
      </w:ins>
    </w:p>
    <w:p w:rsidR="002B46BC" w:rsidRDefault="00CF3BE5">
      <w:pPr>
        <w:pStyle w:val="ListParagraph"/>
        <w:jc w:val="left"/>
        <w:rPr>
          <w:rStyle w:val="Code"/>
          <w:lang w:val="en-US"/>
          <w:rPrChange w:id="373" w:author="Niall Douglas" w:date="2010-09-06T19:15:00Z">
            <w:rPr>
              <w:lang w:val="en-IE"/>
            </w:rPr>
          </w:rPrChange>
        </w:rPr>
        <w:pPrChange w:id="374" w:author="Niall Douglas" w:date="2010-09-06T19:15:00Z">
          <w:pPr>
            <w:pStyle w:val="ListParagraph"/>
            <w:numPr>
              <w:numId w:val="19"/>
            </w:numPr>
            <w:ind w:hanging="360"/>
          </w:pPr>
        </w:pPrChange>
      </w:pPr>
      <w:ins w:id="375" w:author="Niall Douglas" w:date="2010-09-06T19:15:00Z">
        <w:r>
          <w:rPr>
            <w:rStyle w:val="Code"/>
            <w:lang w:val="en-US"/>
          </w:rPr>
          <w:t>}</w:t>
        </w:r>
      </w:ins>
    </w:p>
    <w:p w:rsidR="00CE4CED" w:rsidRPr="00413657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413657">
        <w:rPr>
          <w:lang w:val="en-IE"/>
        </w:rPr>
        <w:t xml:space="preserve">The functions </w:t>
      </w:r>
      <w:proofErr w:type="spellStart"/>
      <w:proofErr w:type="gramStart"/>
      <w:r w:rsidRPr="00413657">
        <w:rPr>
          <w:lang w:val="en-IE"/>
        </w:rPr>
        <w:t>calloc</w:t>
      </w:r>
      <w:proofErr w:type="spellEnd"/>
      <w:r w:rsidRPr="00413657">
        <w:rPr>
          <w:lang w:val="en-IE"/>
        </w:rPr>
        <w:t>(</w:t>
      </w:r>
      <w:proofErr w:type="gramEnd"/>
      <w:r w:rsidRPr="00413657">
        <w:rPr>
          <w:lang w:val="en-IE"/>
        </w:rPr>
        <w:t xml:space="preserve">), </w:t>
      </w:r>
      <w:proofErr w:type="spellStart"/>
      <w:r w:rsidRPr="00413657">
        <w:rPr>
          <w:lang w:val="en-IE"/>
        </w:rPr>
        <w:t>malloc</w:t>
      </w:r>
      <w:proofErr w:type="spellEnd"/>
      <w:r w:rsidRPr="00413657">
        <w:rPr>
          <w:lang w:val="en-IE"/>
        </w:rPr>
        <w:t>(),</w:t>
      </w:r>
      <w:ins w:id="376" w:author="Niall Douglas" w:date="2010-09-06T19:05:00Z">
        <w:r w:rsidR="00CF3BE5">
          <w:rPr>
            <w:lang w:val="en-IE"/>
          </w:rPr>
          <w:t xml:space="preserve"> malloc2(),</w:t>
        </w:r>
      </w:ins>
      <w:r w:rsidRPr="00413657">
        <w:rPr>
          <w:lang w:val="en-IE"/>
        </w:rPr>
        <w:t xml:space="preserve"> </w:t>
      </w:r>
      <w:del w:id="377" w:author="Niall Douglas" w:date="2010-09-06T19:05:00Z">
        <w:r w:rsidRPr="00413657" w:rsidDel="00CF3BE5">
          <w:rPr>
            <w:lang w:val="en-IE"/>
          </w:rPr>
          <w:delText xml:space="preserve">and </w:delText>
        </w:r>
      </w:del>
      <w:proofErr w:type="spellStart"/>
      <w:r w:rsidRPr="00413657">
        <w:rPr>
          <w:lang w:val="en-IE"/>
        </w:rPr>
        <w:t>realloc</w:t>
      </w:r>
      <w:proofErr w:type="spellEnd"/>
      <w:r w:rsidRPr="00413657">
        <w:rPr>
          <w:lang w:val="en-IE"/>
        </w:rPr>
        <w:t>()</w:t>
      </w:r>
      <w:ins w:id="378" w:author="Niall Douglas" w:date="2010-09-06T19:05:00Z">
        <w:r w:rsidR="00CF3BE5">
          <w:rPr>
            <w:lang w:val="en-IE"/>
          </w:rPr>
          <w:t xml:space="preserve"> and realloc2()</w:t>
        </w:r>
      </w:ins>
      <w:r w:rsidRPr="00413657">
        <w:rPr>
          <w:lang w:val="en-IE"/>
        </w:rPr>
        <w:t xml:space="preserve"> do not attempt to allocate storage by calling ::operator</w:t>
      </w:r>
      <w:r w:rsidR="00413657">
        <w:rPr>
          <w:lang w:val="en-IE"/>
        </w:rPr>
        <w:t xml:space="preserve"> </w:t>
      </w:r>
      <w:r w:rsidRPr="00413657">
        <w:rPr>
          <w:lang w:val="en-IE"/>
        </w:rPr>
        <w:t>new() (18.6).</w:t>
      </w:r>
    </w:p>
    <w:p w:rsidR="00F02C93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413657">
        <w:rPr>
          <w:lang w:val="en-IE"/>
        </w:rPr>
        <w:t>The function</w:t>
      </w:r>
      <w:ins w:id="379" w:author="Niall Douglas" w:date="2010-09-06T19:06:00Z">
        <w:r w:rsidR="00CF3BE5">
          <w:rPr>
            <w:lang w:val="en-IE"/>
          </w:rPr>
          <w:t>s</w:t>
        </w:r>
      </w:ins>
      <w:r w:rsidRPr="00413657">
        <w:rPr>
          <w:lang w:val="en-IE"/>
        </w:rPr>
        <w:t xml:space="preserve"> </w:t>
      </w:r>
      <w:proofErr w:type="gramStart"/>
      <w:r w:rsidRPr="00413657">
        <w:rPr>
          <w:lang w:val="en-IE"/>
        </w:rPr>
        <w:t>free(</w:t>
      </w:r>
      <w:proofErr w:type="gramEnd"/>
      <w:r w:rsidRPr="00413657">
        <w:rPr>
          <w:lang w:val="en-IE"/>
        </w:rPr>
        <w:t>)</w:t>
      </w:r>
      <w:ins w:id="380" w:author="Niall Douglas" w:date="2010-09-06T19:06:00Z">
        <w:r w:rsidR="00CF3BE5">
          <w:rPr>
            <w:lang w:val="en-IE"/>
          </w:rPr>
          <w:t xml:space="preserve"> and free2()</w:t>
        </w:r>
      </w:ins>
      <w:r w:rsidRPr="00413657">
        <w:rPr>
          <w:lang w:val="en-IE"/>
        </w:rPr>
        <w:t xml:space="preserve"> do</w:t>
      </w:r>
      <w:del w:id="381" w:author="Niall Douglas" w:date="2010-09-06T19:06:00Z">
        <w:r w:rsidRPr="00413657" w:rsidDel="00CF3BE5">
          <w:rPr>
            <w:lang w:val="en-IE"/>
          </w:rPr>
          <w:delText>es</w:delText>
        </w:r>
      </w:del>
      <w:r w:rsidRPr="00413657">
        <w:rPr>
          <w:lang w:val="en-IE"/>
        </w:rPr>
        <w:t xml:space="preserve"> not attempt to </w:t>
      </w:r>
      <w:proofErr w:type="spellStart"/>
      <w:r w:rsidRPr="00413657">
        <w:rPr>
          <w:lang w:val="en-IE"/>
        </w:rPr>
        <w:t>deallocate</w:t>
      </w:r>
      <w:proofErr w:type="spellEnd"/>
      <w:r w:rsidRPr="00413657">
        <w:rPr>
          <w:lang w:val="en-IE"/>
        </w:rPr>
        <w:t xml:space="preserve"> storage by calling ::operator delete().</w:t>
      </w:r>
    </w:p>
    <w:p w:rsidR="00CE4CED" w:rsidRPr="00413657" w:rsidRDefault="00CE4CED" w:rsidP="00F02C93">
      <w:pPr>
        <w:pStyle w:val="ListParagraph"/>
        <w:rPr>
          <w:lang w:val="en-IE"/>
        </w:rPr>
      </w:pPr>
      <w:r w:rsidRPr="00413657">
        <w:rPr>
          <w:lang w:val="en-IE"/>
        </w:rPr>
        <w:t>See also: ISO C Clause 7.11.2.</w:t>
      </w:r>
    </w:p>
    <w:p w:rsidR="00CE4CED" w:rsidRPr="00413657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413657">
        <w:rPr>
          <w:lang w:val="en-IE"/>
        </w:rPr>
        <w:t xml:space="preserve">Storage allocated directly with </w:t>
      </w:r>
      <w:proofErr w:type="spellStart"/>
      <w:proofErr w:type="gramStart"/>
      <w:r w:rsidRPr="00413657">
        <w:rPr>
          <w:lang w:val="en-IE"/>
        </w:rPr>
        <w:t>malloc</w:t>
      </w:r>
      <w:proofErr w:type="spellEnd"/>
      <w:r w:rsidRPr="00413657">
        <w:rPr>
          <w:lang w:val="en-IE"/>
        </w:rPr>
        <w:t>(</w:t>
      </w:r>
      <w:proofErr w:type="gramEnd"/>
      <w:r w:rsidRPr="00413657">
        <w:rPr>
          <w:lang w:val="en-IE"/>
        </w:rPr>
        <w:t>)</w:t>
      </w:r>
      <w:ins w:id="382" w:author="Niall Douglas" w:date="2010-09-06T19:06:00Z">
        <w:r w:rsidR="00CF3BE5">
          <w:rPr>
            <w:lang w:val="en-IE"/>
          </w:rPr>
          <w:t>, malloc2()</w:t>
        </w:r>
      </w:ins>
      <w:r w:rsidRPr="00413657">
        <w:rPr>
          <w:lang w:val="en-IE"/>
        </w:rPr>
        <w:t xml:space="preserve">, </w:t>
      </w:r>
      <w:proofErr w:type="spellStart"/>
      <w:r w:rsidRPr="00413657">
        <w:rPr>
          <w:lang w:val="en-IE"/>
        </w:rPr>
        <w:t>calloc</w:t>
      </w:r>
      <w:proofErr w:type="spellEnd"/>
      <w:r w:rsidRPr="00413657">
        <w:rPr>
          <w:lang w:val="en-IE"/>
        </w:rPr>
        <w:t xml:space="preserve">(), </w:t>
      </w:r>
      <w:del w:id="383" w:author="Niall Douglas" w:date="2010-09-06T19:06:00Z">
        <w:r w:rsidRPr="00413657" w:rsidDel="00CF3BE5">
          <w:rPr>
            <w:lang w:val="en-IE"/>
          </w:rPr>
          <w:delText xml:space="preserve">or </w:delText>
        </w:r>
      </w:del>
      <w:proofErr w:type="spellStart"/>
      <w:r w:rsidRPr="00413657">
        <w:rPr>
          <w:lang w:val="en-IE"/>
        </w:rPr>
        <w:t>realloc</w:t>
      </w:r>
      <w:proofErr w:type="spellEnd"/>
      <w:r w:rsidRPr="00413657">
        <w:rPr>
          <w:lang w:val="en-IE"/>
        </w:rPr>
        <w:t>()</w:t>
      </w:r>
      <w:ins w:id="384" w:author="Niall Douglas" w:date="2010-09-06T19:06:00Z">
        <w:r w:rsidR="00CF3BE5">
          <w:rPr>
            <w:lang w:val="en-IE"/>
          </w:rPr>
          <w:t xml:space="preserve"> or realloc2()</w:t>
        </w:r>
      </w:ins>
      <w:r w:rsidRPr="00413657">
        <w:rPr>
          <w:lang w:val="en-IE"/>
        </w:rPr>
        <w:t xml:space="preserve"> is implicitly declared reachable (see 3.7.4.3)</w:t>
      </w:r>
      <w:r w:rsidR="00413657">
        <w:rPr>
          <w:lang w:val="en-IE"/>
        </w:rPr>
        <w:t xml:space="preserve"> </w:t>
      </w:r>
      <w:r w:rsidRPr="00413657">
        <w:rPr>
          <w:lang w:val="en-IE"/>
        </w:rPr>
        <w:t xml:space="preserve">on allocation, ceases to be declared reachable on </w:t>
      </w:r>
      <w:proofErr w:type="spellStart"/>
      <w:r w:rsidRPr="00413657">
        <w:rPr>
          <w:lang w:val="en-IE"/>
        </w:rPr>
        <w:t>deallocation</w:t>
      </w:r>
      <w:proofErr w:type="spellEnd"/>
      <w:r w:rsidRPr="00413657">
        <w:rPr>
          <w:lang w:val="en-IE"/>
        </w:rPr>
        <w:t>, and need not cease to be declared reachable as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 xml:space="preserve">the result of an </w:t>
      </w:r>
      <w:proofErr w:type="spellStart"/>
      <w:r w:rsidRPr="00413657">
        <w:rPr>
          <w:lang w:val="en-IE"/>
        </w:rPr>
        <w:t>undeclare_reachable</w:t>
      </w:r>
      <w:proofErr w:type="spellEnd"/>
      <w:r w:rsidRPr="00413657">
        <w:rPr>
          <w:lang w:val="en-IE"/>
        </w:rPr>
        <w:t xml:space="preserve">() call. [ </w:t>
      </w:r>
      <w:r w:rsidRPr="00413657">
        <w:rPr>
          <w:i/>
          <w:iCs/>
          <w:lang w:val="en-IE"/>
        </w:rPr>
        <w:t xml:space="preserve">Note: </w:t>
      </w:r>
      <w:r w:rsidRPr="00413657">
        <w:rPr>
          <w:lang w:val="en-IE"/>
        </w:rPr>
        <w:t>This allows existing C libraries to remain unaffected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>by restrictions on pointers that are not safely derived, at the expense of providing far fewer garbage collection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 xml:space="preserve">and leak detection options for </w:t>
      </w:r>
      <w:proofErr w:type="spellStart"/>
      <w:r w:rsidRPr="00413657">
        <w:rPr>
          <w:lang w:val="en-IE"/>
        </w:rPr>
        <w:t>malloc</w:t>
      </w:r>
      <w:proofErr w:type="spellEnd"/>
      <w:r w:rsidRPr="00413657">
        <w:rPr>
          <w:lang w:val="en-IE"/>
        </w:rPr>
        <w:t xml:space="preserve">()-allocated objects. It also allows </w:t>
      </w:r>
      <w:proofErr w:type="spellStart"/>
      <w:proofErr w:type="gramStart"/>
      <w:r w:rsidRPr="00413657">
        <w:rPr>
          <w:lang w:val="en-IE"/>
        </w:rPr>
        <w:t>malloc</w:t>
      </w:r>
      <w:proofErr w:type="spellEnd"/>
      <w:r w:rsidRPr="00413657">
        <w:rPr>
          <w:lang w:val="en-IE"/>
        </w:rPr>
        <w:t>(</w:t>
      </w:r>
      <w:proofErr w:type="gramEnd"/>
      <w:r w:rsidRPr="00413657">
        <w:rPr>
          <w:lang w:val="en-IE"/>
        </w:rPr>
        <w:t>) to be implemented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 xml:space="preserve">with a separate allocation arena, bypassing the normal </w:t>
      </w:r>
      <w:proofErr w:type="spellStart"/>
      <w:r w:rsidRPr="00413657">
        <w:rPr>
          <w:lang w:val="en-IE"/>
        </w:rPr>
        <w:t>declare_reachable</w:t>
      </w:r>
      <w:proofErr w:type="spellEnd"/>
      <w:r w:rsidRPr="00413657">
        <w:rPr>
          <w:lang w:val="en-IE"/>
        </w:rPr>
        <w:t>() implementation. The above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 xml:space="preserve">functions should never intentionally be used as a replacement for </w:t>
      </w:r>
      <w:proofErr w:type="spellStart"/>
      <w:r w:rsidRPr="00413657">
        <w:rPr>
          <w:lang w:val="en-IE"/>
        </w:rPr>
        <w:t>declare_reachable</w:t>
      </w:r>
      <w:proofErr w:type="spellEnd"/>
      <w:r w:rsidRPr="00413657">
        <w:rPr>
          <w:lang w:val="en-IE"/>
        </w:rPr>
        <w:t>(), and newly written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>code is strongly encouraged to treat memory allocated with these functions as though it were allocated with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 xml:space="preserve">operator new. </w:t>
      </w:r>
      <w:r w:rsidRPr="00413657">
        <w:rPr>
          <w:i/>
          <w:iCs/>
          <w:lang w:val="en-IE"/>
        </w:rPr>
        <w:t xml:space="preserve">—end note </w:t>
      </w:r>
      <w:r w:rsidRPr="00413657">
        <w:rPr>
          <w:lang w:val="en-IE"/>
        </w:rPr>
        <w:t>]</w:t>
      </w:r>
    </w:p>
    <w:p w:rsidR="00CE4CED" w:rsidRPr="00413657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413657">
        <w:rPr>
          <w:lang w:val="en-IE"/>
        </w:rPr>
        <w:t>Table 55 describes the header &lt;</w:t>
      </w:r>
      <w:proofErr w:type="spellStart"/>
      <w:r w:rsidRPr="00413657">
        <w:rPr>
          <w:lang w:val="en-IE"/>
        </w:rPr>
        <w:t>cstring</w:t>
      </w:r>
      <w:proofErr w:type="spellEnd"/>
      <w:r w:rsidRPr="00413657">
        <w:rPr>
          <w:lang w:val="en-IE"/>
        </w:rPr>
        <w:t>&gt;.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701"/>
        <w:gridCol w:w="1701"/>
        <w:gridCol w:w="1701"/>
      </w:tblGrid>
      <w:tr w:rsidR="00413657" w:rsidTr="00413657">
        <w:trPr>
          <w:jc w:val="center"/>
        </w:trPr>
        <w:tc>
          <w:tcPr>
            <w:tcW w:w="5103" w:type="dxa"/>
            <w:gridSpan w:val="3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lang w:val="en-IE"/>
              </w:rPr>
              <w:t>Table 55 — Header &lt;</w:t>
            </w:r>
            <w:proofErr w:type="spellStart"/>
            <w:r w:rsidRPr="00CE4CED">
              <w:rPr>
                <w:lang w:val="en-IE"/>
              </w:rPr>
              <w:t>cstring</w:t>
            </w:r>
            <w:proofErr w:type="spellEnd"/>
            <w:r w:rsidRPr="00CE4CED">
              <w:rPr>
                <w:lang w:val="en-IE"/>
              </w:rPr>
              <w:t>&gt; synopsis</w:t>
            </w:r>
          </w:p>
        </w:tc>
      </w:tr>
      <w:tr w:rsidR="00413657" w:rsidTr="00413657">
        <w:trPr>
          <w:jc w:val="center"/>
        </w:trPr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Type</w:t>
            </w:r>
          </w:p>
        </w:tc>
        <w:tc>
          <w:tcPr>
            <w:tcW w:w="3402" w:type="dxa"/>
            <w:gridSpan w:val="2"/>
          </w:tcPr>
          <w:p w:rsidR="00413657" w:rsidRPr="00413657" w:rsidRDefault="00413657" w:rsidP="00FD18E6">
            <w:pPr>
              <w:jc w:val="center"/>
              <w:rPr>
                <w:b/>
                <w:bCs/>
                <w:lang w:val="en-IE"/>
              </w:rPr>
            </w:pPr>
            <w:r w:rsidRPr="00CE4CED">
              <w:rPr>
                <w:b/>
                <w:bCs/>
                <w:lang w:val="en-IE"/>
              </w:rPr>
              <w:t>Name(s)</w:t>
            </w:r>
          </w:p>
        </w:tc>
      </w:tr>
      <w:tr w:rsidR="00413657" w:rsidTr="00413657">
        <w:trPr>
          <w:jc w:val="center"/>
        </w:trPr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Macro</w:t>
            </w:r>
            <w:r w:rsidRPr="00CE4CED">
              <w:rPr>
                <w:lang w:val="en-IE"/>
              </w:rPr>
              <w:t>:</w:t>
            </w:r>
          </w:p>
        </w:tc>
        <w:tc>
          <w:tcPr>
            <w:tcW w:w="3402" w:type="dxa"/>
            <w:gridSpan w:val="2"/>
          </w:tcPr>
          <w:p w:rsidR="00413657" w:rsidRDefault="00413657" w:rsidP="00FD18E6">
            <w:pPr>
              <w:jc w:val="center"/>
              <w:rPr>
                <w:lang w:val="en-IE"/>
              </w:rPr>
            </w:pPr>
            <w:r w:rsidRPr="00CE4CED">
              <w:rPr>
                <w:lang w:val="en-IE"/>
              </w:rPr>
              <w:t>NULL</w:t>
            </w:r>
          </w:p>
        </w:tc>
      </w:tr>
      <w:tr w:rsidR="00413657" w:rsidTr="00CD3C87">
        <w:trPr>
          <w:jc w:val="center"/>
        </w:trPr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Type</w:t>
            </w:r>
            <w:r w:rsidRPr="00CE4CED">
              <w:rPr>
                <w:lang w:val="en-IE"/>
              </w:rPr>
              <w:t>:</w:t>
            </w:r>
          </w:p>
        </w:tc>
        <w:tc>
          <w:tcPr>
            <w:tcW w:w="3402" w:type="dxa"/>
            <w:gridSpan w:val="2"/>
          </w:tcPr>
          <w:p w:rsidR="00413657" w:rsidRDefault="00413657" w:rsidP="00FD18E6">
            <w:pPr>
              <w:jc w:val="center"/>
              <w:rPr>
                <w:lang w:val="en-IE"/>
              </w:rPr>
            </w:pPr>
            <w:proofErr w:type="spellStart"/>
            <w:r w:rsidRPr="00CE4CED">
              <w:rPr>
                <w:lang w:val="en-IE"/>
              </w:rPr>
              <w:t>size_t</w:t>
            </w:r>
            <w:proofErr w:type="spellEnd"/>
          </w:p>
        </w:tc>
      </w:tr>
      <w:tr w:rsidR="00413657" w:rsidTr="00413657">
        <w:trPr>
          <w:jc w:val="center"/>
        </w:trPr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r w:rsidRPr="00CE4CED">
              <w:rPr>
                <w:b/>
                <w:bCs/>
                <w:lang w:val="en-IE"/>
              </w:rPr>
              <w:t>Functions</w:t>
            </w:r>
            <w:r w:rsidRPr="00CE4CED">
              <w:rPr>
                <w:lang w:val="en-IE"/>
              </w:rPr>
              <w:t>:</w:t>
            </w:r>
          </w:p>
        </w:tc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memchr</w:t>
            </w:r>
            <w:proofErr w:type="spellEnd"/>
          </w:p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memmove</w:t>
            </w:r>
            <w:proofErr w:type="spellEnd"/>
          </w:p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memcpy</w:t>
            </w:r>
            <w:proofErr w:type="spellEnd"/>
          </w:p>
        </w:tc>
        <w:tc>
          <w:tcPr>
            <w:tcW w:w="1701" w:type="dxa"/>
          </w:tcPr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memcmp</w:t>
            </w:r>
            <w:proofErr w:type="spellEnd"/>
          </w:p>
          <w:p w:rsidR="00413657" w:rsidRDefault="00413657" w:rsidP="00413657">
            <w:pPr>
              <w:jc w:val="center"/>
              <w:rPr>
                <w:lang w:val="en-IE"/>
              </w:rPr>
            </w:pPr>
            <w:proofErr w:type="spellStart"/>
            <w:r>
              <w:rPr>
                <w:lang w:val="en-IE"/>
              </w:rPr>
              <w:t>memset</w:t>
            </w:r>
            <w:proofErr w:type="spellEnd"/>
          </w:p>
        </w:tc>
      </w:tr>
    </w:tbl>
    <w:p w:rsidR="00413657" w:rsidRPr="00CE4CED" w:rsidRDefault="00413657" w:rsidP="00CE4CED">
      <w:pPr>
        <w:rPr>
          <w:lang w:val="en-IE"/>
        </w:rPr>
      </w:pPr>
    </w:p>
    <w:p w:rsidR="00F02C93" w:rsidRDefault="00CE4CED" w:rsidP="00CE4CED">
      <w:pPr>
        <w:pStyle w:val="ListParagraph"/>
        <w:numPr>
          <w:ilvl w:val="0"/>
          <w:numId w:val="19"/>
        </w:numPr>
        <w:rPr>
          <w:lang w:val="en-IE"/>
        </w:rPr>
      </w:pPr>
      <w:r w:rsidRPr="00413657">
        <w:rPr>
          <w:lang w:val="en-IE"/>
        </w:rPr>
        <w:t>The contents are the same as the Standard C library header &lt;</w:t>
      </w:r>
      <w:proofErr w:type="spellStart"/>
      <w:r w:rsidRPr="00413657">
        <w:rPr>
          <w:lang w:val="en-IE"/>
        </w:rPr>
        <w:t>string.h</w:t>
      </w:r>
      <w:proofErr w:type="spellEnd"/>
      <w:r w:rsidRPr="00413657">
        <w:rPr>
          <w:lang w:val="en-IE"/>
        </w:rPr>
        <w:t xml:space="preserve">&gt;, with the change to </w:t>
      </w:r>
      <w:proofErr w:type="spellStart"/>
      <w:proofErr w:type="gramStart"/>
      <w:r w:rsidRPr="00413657">
        <w:rPr>
          <w:lang w:val="en-IE"/>
        </w:rPr>
        <w:t>memchr</w:t>
      </w:r>
      <w:proofErr w:type="spellEnd"/>
      <w:r w:rsidRPr="00413657">
        <w:rPr>
          <w:lang w:val="en-IE"/>
        </w:rPr>
        <w:t>(</w:t>
      </w:r>
      <w:proofErr w:type="gramEnd"/>
      <w:r w:rsidRPr="00413657">
        <w:rPr>
          <w:lang w:val="en-IE"/>
        </w:rPr>
        <w:t>)</w:t>
      </w:r>
      <w:r w:rsidR="00413657" w:rsidRPr="00413657">
        <w:rPr>
          <w:lang w:val="en-IE"/>
        </w:rPr>
        <w:t xml:space="preserve"> </w:t>
      </w:r>
      <w:r w:rsidRPr="00413657">
        <w:rPr>
          <w:lang w:val="en-IE"/>
        </w:rPr>
        <w:t>specified in 21.7.</w:t>
      </w:r>
    </w:p>
    <w:p w:rsidR="00CE4CED" w:rsidRPr="00413657" w:rsidRDefault="00CE4CED" w:rsidP="00F02C93">
      <w:pPr>
        <w:pStyle w:val="ListParagraph"/>
        <w:rPr>
          <w:lang w:val="en-IE"/>
        </w:rPr>
      </w:pPr>
      <w:r w:rsidRPr="00413657">
        <w:rPr>
          <w:lang w:val="en-IE"/>
        </w:rPr>
        <w:t>See also: ISO C Clause 7.11.2.</w:t>
      </w:r>
    </w:p>
    <w:p w:rsidR="00CE4CED" w:rsidRPr="001A532F" w:rsidRDefault="00CE4CED" w:rsidP="00CE4CED">
      <w:pPr>
        <w:rPr>
          <w:lang w:val="en-US"/>
        </w:rPr>
      </w:pPr>
    </w:p>
    <w:sectPr w:rsidR="00CE4CED" w:rsidRPr="001A532F" w:rsidSect="009B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" w:author="Niall Douglas" w:date="2010-09-08T15:20:00Z" w:initials="ned">
    <w:p w:rsidR="00562A02" w:rsidRDefault="00562A02">
      <w:pPr>
        <w:pStyle w:val="CommentText"/>
      </w:pPr>
      <w:r>
        <w:rPr>
          <w:rStyle w:val="CommentReference"/>
        </w:rPr>
        <w:annotationRef/>
      </w:r>
      <w:r>
        <w:t xml:space="preserve">Official C++ support for batch allocation and </w:t>
      </w:r>
      <w:proofErr w:type="spellStart"/>
      <w:r>
        <w:t>deallocation</w:t>
      </w:r>
      <w:proofErr w:type="spellEnd"/>
      <w:r>
        <w:t xml:space="preserve"> is long overdue. It can afford a double digit performance in</w:t>
      </w:r>
      <w:r w:rsidR="00ED707C">
        <w:t>crease in certain circumstances e.g. std::list&lt;&gt; copies.</w:t>
      </w:r>
    </w:p>
  </w:comment>
  <w:comment w:id="59" w:author="Niall Douglas" w:date="2010-09-06T19:19:00Z" w:initials="ned">
    <w:p w:rsidR="00562A02" w:rsidRDefault="00562A02">
      <w:pPr>
        <w:pStyle w:val="CommentText"/>
      </w:pPr>
      <w:r>
        <w:rPr>
          <w:rStyle w:val="CommentReference"/>
        </w:rPr>
        <w:annotationRef/>
      </w:r>
      <w:r>
        <w:t xml:space="preserve">There was a </w:t>
      </w:r>
      <w:proofErr w:type="gramStart"/>
      <w:r>
        <w:t>reallocate(</w:t>
      </w:r>
      <w:proofErr w:type="gramEnd"/>
      <w:r>
        <w:t xml:space="preserve">) method in the SGI STL allocator implementation too. Its design notes are worth reading and they can be found at </w:t>
      </w:r>
      <w:hyperlink r:id="rId1" w:history="1">
        <w:r w:rsidRPr="003A5757">
          <w:rPr>
            <w:rStyle w:val="Hyperlink"/>
          </w:rPr>
          <w:t>http://www.sgi.com/tech/stl/alloc.html</w:t>
        </w:r>
      </w:hyperlink>
      <w:r>
        <w:t>.</w:t>
      </w:r>
    </w:p>
  </w:comment>
  <w:comment w:id="86" w:author="Niall Douglas" w:date="2010-09-08T15:21:00Z" w:initials="ned">
    <w:p w:rsidR="00562A02" w:rsidRDefault="00562A02">
      <w:pPr>
        <w:pStyle w:val="CommentText"/>
      </w:pPr>
      <w:r>
        <w:rPr>
          <w:rStyle w:val="CommentReference"/>
        </w:rPr>
        <w:annotationRef/>
      </w:r>
      <w:r>
        <w:t>I have left out the std::</w:t>
      </w:r>
      <w:proofErr w:type="spellStart"/>
      <w:r>
        <w:t>nothrow</w:t>
      </w:r>
      <w:proofErr w:type="spellEnd"/>
      <w:r>
        <w:t xml:space="preserve"> versions on the basis that modern compilers are very efficient at handling exception throws, and that insufficient free memory is a rare occurrence</w:t>
      </w:r>
      <w:r w:rsidR="00ED707C">
        <w:t xml:space="preserve">. Besides, </w:t>
      </w:r>
      <w:proofErr w:type="gramStart"/>
      <w:r w:rsidR="00ED707C">
        <w:t>allocate(</w:t>
      </w:r>
      <w:proofErr w:type="gramEnd"/>
      <w:r w:rsidR="00ED707C">
        <w:t>) always throws on no memory.</w:t>
      </w:r>
    </w:p>
  </w:comment>
  <w:comment w:id="124" w:author="Niall Douglas" w:date="2010-09-08T15:22:00Z" w:initials="ned">
    <w:p w:rsidR="00562A02" w:rsidRDefault="00562A02">
      <w:pPr>
        <w:pStyle w:val="CommentText"/>
      </w:pPr>
      <w:r>
        <w:rPr>
          <w:rStyle w:val="CommentReference"/>
        </w:rPr>
        <w:annotationRef/>
      </w:r>
      <w:r>
        <w:t xml:space="preserve">What this means is that instead of std::allocator&lt;&gt; </w:t>
      </w:r>
      <w:proofErr w:type="gramStart"/>
      <w:r>
        <w:t>calling ::</w:t>
      </w:r>
      <w:proofErr w:type="gramEnd"/>
      <w:r>
        <w:t xml:space="preserve">operator new(), it calls the same </w:t>
      </w:r>
      <w:proofErr w:type="spellStart"/>
      <w:r>
        <w:t>malloc</w:t>
      </w:r>
      <w:proofErr w:type="spellEnd"/>
      <w:r>
        <w:t xml:space="preserve">() in the same way as ::operator new() does. The reason for this change is </w:t>
      </w:r>
      <w:r w:rsidR="00ED707C">
        <w:t xml:space="preserve">that otherwise </w:t>
      </w:r>
      <w:proofErr w:type="gramStart"/>
      <w:r w:rsidR="00ED707C">
        <w:t>reallocate(</w:t>
      </w:r>
      <w:proofErr w:type="gramEnd"/>
      <w:r w:rsidR="00ED707C">
        <w:t>) must operate via some “magic” means seeing as operators new and delete cannot resize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A02" w:rsidRDefault="00562A02" w:rsidP="00AB2275">
      <w:pPr>
        <w:spacing w:after="0" w:line="240" w:lineRule="auto"/>
      </w:pPr>
      <w:r>
        <w:separator/>
      </w:r>
    </w:p>
  </w:endnote>
  <w:endnote w:type="continuationSeparator" w:id="0">
    <w:p w:rsidR="00562A02" w:rsidRDefault="00562A02" w:rsidP="00AB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A02" w:rsidRDefault="00562A02" w:rsidP="00AB2275">
      <w:pPr>
        <w:spacing w:after="0" w:line="240" w:lineRule="auto"/>
      </w:pPr>
      <w:r>
        <w:separator/>
      </w:r>
    </w:p>
  </w:footnote>
  <w:footnote w:type="continuationSeparator" w:id="0">
    <w:p w:rsidR="00562A02" w:rsidRDefault="00562A02" w:rsidP="00AB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DC9"/>
    <w:multiLevelType w:val="hybridMultilevel"/>
    <w:tmpl w:val="AAE47B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B4558"/>
    <w:multiLevelType w:val="hybridMultilevel"/>
    <w:tmpl w:val="2E24A3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3D59"/>
    <w:multiLevelType w:val="hybridMultilevel"/>
    <w:tmpl w:val="F30C9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A1513"/>
    <w:multiLevelType w:val="hybridMultilevel"/>
    <w:tmpl w:val="E452A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C73A5"/>
    <w:multiLevelType w:val="hybridMultilevel"/>
    <w:tmpl w:val="F8CA16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94B26"/>
    <w:multiLevelType w:val="hybridMultilevel"/>
    <w:tmpl w:val="8692F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D33C0"/>
    <w:multiLevelType w:val="hybridMultilevel"/>
    <w:tmpl w:val="0234C7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2526C"/>
    <w:multiLevelType w:val="hybridMultilevel"/>
    <w:tmpl w:val="58FA0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C5585"/>
    <w:multiLevelType w:val="hybridMultilevel"/>
    <w:tmpl w:val="98962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B101B"/>
    <w:multiLevelType w:val="hybridMultilevel"/>
    <w:tmpl w:val="A678C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36F3C"/>
    <w:multiLevelType w:val="hybridMultilevel"/>
    <w:tmpl w:val="37808D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67580"/>
    <w:multiLevelType w:val="hybridMultilevel"/>
    <w:tmpl w:val="98962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02B52"/>
    <w:multiLevelType w:val="hybridMultilevel"/>
    <w:tmpl w:val="768EB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D25EC"/>
    <w:multiLevelType w:val="hybridMultilevel"/>
    <w:tmpl w:val="A678C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94196"/>
    <w:multiLevelType w:val="hybridMultilevel"/>
    <w:tmpl w:val="D53873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B1C3D"/>
    <w:multiLevelType w:val="hybridMultilevel"/>
    <w:tmpl w:val="4CB074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E21A6"/>
    <w:multiLevelType w:val="hybridMultilevel"/>
    <w:tmpl w:val="98962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80781"/>
    <w:multiLevelType w:val="hybridMultilevel"/>
    <w:tmpl w:val="3F0AAD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1674"/>
    <w:multiLevelType w:val="hybridMultilevel"/>
    <w:tmpl w:val="3DFE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D509DA"/>
    <w:multiLevelType w:val="hybridMultilevel"/>
    <w:tmpl w:val="46801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E0F3D"/>
    <w:multiLevelType w:val="hybridMultilevel"/>
    <w:tmpl w:val="87042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C24B6"/>
    <w:multiLevelType w:val="hybridMultilevel"/>
    <w:tmpl w:val="8C727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9E62BA"/>
    <w:multiLevelType w:val="hybridMultilevel"/>
    <w:tmpl w:val="4CB074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C3634"/>
    <w:multiLevelType w:val="hybridMultilevel"/>
    <w:tmpl w:val="74987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9"/>
  </w:num>
  <w:num w:numId="5">
    <w:abstractNumId w:val="8"/>
  </w:num>
  <w:num w:numId="6">
    <w:abstractNumId w:val="15"/>
  </w:num>
  <w:num w:numId="7">
    <w:abstractNumId w:val="23"/>
  </w:num>
  <w:num w:numId="8">
    <w:abstractNumId w:val="21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22"/>
  </w:num>
  <w:num w:numId="14">
    <w:abstractNumId w:val="16"/>
  </w:num>
  <w:num w:numId="15">
    <w:abstractNumId w:val="18"/>
  </w:num>
  <w:num w:numId="16">
    <w:abstractNumId w:val="20"/>
  </w:num>
  <w:num w:numId="17">
    <w:abstractNumId w:val="7"/>
  </w:num>
  <w:num w:numId="18">
    <w:abstractNumId w:val="12"/>
  </w:num>
  <w:num w:numId="19">
    <w:abstractNumId w:val="1"/>
  </w:num>
  <w:num w:numId="20">
    <w:abstractNumId w:val="6"/>
  </w:num>
  <w:num w:numId="21">
    <w:abstractNumId w:val="4"/>
  </w:num>
  <w:num w:numId="22">
    <w:abstractNumId w:val="14"/>
  </w:num>
  <w:num w:numId="23">
    <w:abstractNumId w:val="17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1F7"/>
    <w:rsid w:val="000025A1"/>
    <w:rsid w:val="00010EF7"/>
    <w:rsid w:val="00011F14"/>
    <w:rsid w:val="0002523F"/>
    <w:rsid w:val="00031875"/>
    <w:rsid w:val="00033329"/>
    <w:rsid w:val="00034FD8"/>
    <w:rsid w:val="0004668B"/>
    <w:rsid w:val="00047145"/>
    <w:rsid w:val="00052A10"/>
    <w:rsid w:val="0007059B"/>
    <w:rsid w:val="00087E66"/>
    <w:rsid w:val="000925CA"/>
    <w:rsid w:val="000974A1"/>
    <w:rsid w:val="00097A7C"/>
    <w:rsid w:val="000A06FA"/>
    <w:rsid w:val="000A24D0"/>
    <w:rsid w:val="000A4E89"/>
    <w:rsid w:val="000B6524"/>
    <w:rsid w:val="000B7A42"/>
    <w:rsid w:val="000C5D6D"/>
    <w:rsid w:val="000D1573"/>
    <w:rsid w:val="000D4B28"/>
    <w:rsid w:val="000D5506"/>
    <w:rsid w:val="000D7CBC"/>
    <w:rsid w:val="000E0F39"/>
    <w:rsid w:val="000E42C3"/>
    <w:rsid w:val="000E5ACE"/>
    <w:rsid w:val="000F5BB0"/>
    <w:rsid w:val="00114928"/>
    <w:rsid w:val="0011553A"/>
    <w:rsid w:val="00117B4A"/>
    <w:rsid w:val="00120184"/>
    <w:rsid w:val="0012174C"/>
    <w:rsid w:val="00133DC7"/>
    <w:rsid w:val="00135A5E"/>
    <w:rsid w:val="00135DE4"/>
    <w:rsid w:val="0014112E"/>
    <w:rsid w:val="0014167F"/>
    <w:rsid w:val="0014531B"/>
    <w:rsid w:val="001538AD"/>
    <w:rsid w:val="001557F3"/>
    <w:rsid w:val="00160882"/>
    <w:rsid w:val="00163CD6"/>
    <w:rsid w:val="00165D21"/>
    <w:rsid w:val="001702E5"/>
    <w:rsid w:val="001775B1"/>
    <w:rsid w:val="00184018"/>
    <w:rsid w:val="00196E8C"/>
    <w:rsid w:val="001A532F"/>
    <w:rsid w:val="001B23AC"/>
    <w:rsid w:val="001C0233"/>
    <w:rsid w:val="001C1300"/>
    <w:rsid w:val="001C5D10"/>
    <w:rsid w:val="001C778D"/>
    <w:rsid w:val="001D6A0C"/>
    <w:rsid w:val="001F2E87"/>
    <w:rsid w:val="001F5F9C"/>
    <w:rsid w:val="00200661"/>
    <w:rsid w:val="0020324B"/>
    <w:rsid w:val="00204CED"/>
    <w:rsid w:val="00210428"/>
    <w:rsid w:val="00225887"/>
    <w:rsid w:val="00243459"/>
    <w:rsid w:val="002446F8"/>
    <w:rsid w:val="002608CA"/>
    <w:rsid w:val="00262852"/>
    <w:rsid w:val="002633A9"/>
    <w:rsid w:val="00271EE0"/>
    <w:rsid w:val="00274180"/>
    <w:rsid w:val="00281447"/>
    <w:rsid w:val="00286650"/>
    <w:rsid w:val="002B295A"/>
    <w:rsid w:val="002B3B9D"/>
    <w:rsid w:val="002B46BC"/>
    <w:rsid w:val="002B5FA6"/>
    <w:rsid w:val="002B620B"/>
    <w:rsid w:val="002C3D05"/>
    <w:rsid w:val="002D1D35"/>
    <w:rsid w:val="002F668A"/>
    <w:rsid w:val="0030205F"/>
    <w:rsid w:val="00312586"/>
    <w:rsid w:val="0031318C"/>
    <w:rsid w:val="00317100"/>
    <w:rsid w:val="00321C60"/>
    <w:rsid w:val="00322664"/>
    <w:rsid w:val="00324082"/>
    <w:rsid w:val="00324E21"/>
    <w:rsid w:val="00325BC5"/>
    <w:rsid w:val="00326D3D"/>
    <w:rsid w:val="00346DB3"/>
    <w:rsid w:val="00350F19"/>
    <w:rsid w:val="00370025"/>
    <w:rsid w:val="00377C3D"/>
    <w:rsid w:val="00384A6E"/>
    <w:rsid w:val="00385B45"/>
    <w:rsid w:val="003864BF"/>
    <w:rsid w:val="0038771E"/>
    <w:rsid w:val="003900DC"/>
    <w:rsid w:val="00390FCF"/>
    <w:rsid w:val="00393A15"/>
    <w:rsid w:val="00397D2F"/>
    <w:rsid w:val="003A300B"/>
    <w:rsid w:val="003B0F68"/>
    <w:rsid w:val="003B4ED3"/>
    <w:rsid w:val="003C0E4B"/>
    <w:rsid w:val="003C1197"/>
    <w:rsid w:val="003D21FD"/>
    <w:rsid w:val="003E3817"/>
    <w:rsid w:val="003E6B63"/>
    <w:rsid w:val="003F4282"/>
    <w:rsid w:val="004041D6"/>
    <w:rsid w:val="0040457F"/>
    <w:rsid w:val="004054F4"/>
    <w:rsid w:val="00407E2E"/>
    <w:rsid w:val="00413657"/>
    <w:rsid w:val="00414D16"/>
    <w:rsid w:val="00416941"/>
    <w:rsid w:val="00416C8F"/>
    <w:rsid w:val="00420855"/>
    <w:rsid w:val="00425858"/>
    <w:rsid w:val="004345DA"/>
    <w:rsid w:val="00450666"/>
    <w:rsid w:val="004545D5"/>
    <w:rsid w:val="004753DD"/>
    <w:rsid w:val="0048071E"/>
    <w:rsid w:val="00484ECD"/>
    <w:rsid w:val="004926AB"/>
    <w:rsid w:val="004937D1"/>
    <w:rsid w:val="004A0574"/>
    <w:rsid w:val="004A243D"/>
    <w:rsid w:val="004A2BF3"/>
    <w:rsid w:val="004A5CA4"/>
    <w:rsid w:val="004A5D28"/>
    <w:rsid w:val="004C289F"/>
    <w:rsid w:val="004E301E"/>
    <w:rsid w:val="004F32C4"/>
    <w:rsid w:val="004F63ED"/>
    <w:rsid w:val="005023D6"/>
    <w:rsid w:val="00505126"/>
    <w:rsid w:val="0050527E"/>
    <w:rsid w:val="005071F5"/>
    <w:rsid w:val="00517068"/>
    <w:rsid w:val="005208BD"/>
    <w:rsid w:val="00526099"/>
    <w:rsid w:val="005279B9"/>
    <w:rsid w:val="00532C21"/>
    <w:rsid w:val="00546489"/>
    <w:rsid w:val="00552039"/>
    <w:rsid w:val="00555902"/>
    <w:rsid w:val="00557FF6"/>
    <w:rsid w:val="00560AEC"/>
    <w:rsid w:val="00562A02"/>
    <w:rsid w:val="00567B1E"/>
    <w:rsid w:val="00567BE6"/>
    <w:rsid w:val="00571EA0"/>
    <w:rsid w:val="00577BED"/>
    <w:rsid w:val="005805F2"/>
    <w:rsid w:val="00581537"/>
    <w:rsid w:val="0058286A"/>
    <w:rsid w:val="00585460"/>
    <w:rsid w:val="00586B05"/>
    <w:rsid w:val="00586D90"/>
    <w:rsid w:val="00592FC0"/>
    <w:rsid w:val="005A7E5C"/>
    <w:rsid w:val="005B237B"/>
    <w:rsid w:val="005B2F3D"/>
    <w:rsid w:val="005B3488"/>
    <w:rsid w:val="005C6F0E"/>
    <w:rsid w:val="005D252E"/>
    <w:rsid w:val="005D3781"/>
    <w:rsid w:val="005D4086"/>
    <w:rsid w:val="005D6481"/>
    <w:rsid w:val="005D67F6"/>
    <w:rsid w:val="005D7AF7"/>
    <w:rsid w:val="005E0E27"/>
    <w:rsid w:val="005E76D1"/>
    <w:rsid w:val="00603201"/>
    <w:rsid w:val="0060408E"/>
    <w:rsid w:val="0060696F"/>
    <w:rsid w:val="00614ABE"/>
    <w:rsid w:val="006166A4"/>
    <w:rsid w:val="00617C75"/>
    <w:rsid w:val="006243F8"/>
    <w:rsid w:val="00625F5B"/>
    <w:rsid w:val="00630F53"/>
    <w:rsid w:val="0063287B"/>
    <w:rsid w:val="00635519"/>
    <w:rsid w:val="006362A2"/>
    <w:rsid w:val="00636FE0"/>
    <w:rsid w:val="00647E9C"/>
    <w:rsid w:val="00653F4B"/>
    <w:rsid w:val="00654DAA"/>
    <w:rsid w:val="00656FCF"/>
    <w:rsid w:val="00667E6E"/>
    <w:rsid w:val="006706D9"/>
    <w:rsid w:val="00674634"/>
    <w:rsid w:val="006775A5"/>
    <w:rsid w:val="00682992"/>
    <w:rsid w:val="00683D15"/>
    <w:rsid w:val="006926A0"/>
    <w:rsid w:val="006A01AD"/>
    <w:rsid w:val="006A2BAE"/>
    <w:rsid w:val="006C11F7"/>
    <w:rsid w:val="006C2E8F"/>
    <w:rsid w:val="006D11C0"/>
    <w:rsid w:val="006D496C"/>
    <w:rsid w:val="006E2735"/>
    <w:rsid w:val="006E3215"/>
    <w:rsid w:val="006E407E"/>
    <w:rsid w:val="006E4476"/>
    <w:rsid w:val="006E607A"/>
    <w:rsid w:val="006F1073"/>
    <w:rsid w:val="006F3227"/>
    <w:rsid w:val="006F3961"/>
    <w:rsid w:val="00702BE6"/>
    <w:rsid w:val="00720F21"/>
    <w:rsid w:val="00721107"/>
    <w:rsid w:val="007227B4"/>
    <w:rsid w:val="007238D7"/>
    <w:rsid w:val="00723B8E"/>
    <w:rsid w:val="007330D4"/>
    <w:rsid w:val="00735787"/>
    <w:rsid w:val="00736A5C"/>
    <w:rsid w:val="00736CE3"/>
    <w:rsid w:val="0073795D"/>
    <w:rsid w:val="00750C06"/>
    <w:rsid w:val="007535DF"/>
    <w:rsid w:val="00756741"/>
    <w:rsid w:val="007620A7"/>
    <w:rsid w:val="007642BD"/>
    <w:rsid w:val="007645AE"/>
    <w:rsid w:val="00772C08"/>
    <w:rsid w:val="00774AA9"/>
    <w:rsid w:val="00774ED3"/>
    <w:rsid w:val="00780C56"/>
    <w:rsid w:val="007812BD"/>
    <w:rsid w:val="00781A2E"/>
    <w:rsid w:val="007840B9"/>
    <w:rsid w:val="00791B4A"/>
    <w:rsid w:val="00792817"/>
    <w:rsid w:val="007A3C8C"/>
    <w:rsid w:val="007A5FE5"/>
    <w:rsid w:val="007B50F1"/>
    <w:rsid w:val="007C59BC"/>
    <w:rsid w:val="007C5CDD"/>
    <w:rsid w:val="007D3E79"/>
    <w:rsid w:val="007D66E2"/>
    <w:rsid w:val="007E0907"/>
    <w:rsid w:val="007E0A53"/>
    <w:rsid w:val="007E12C8"/>
    <w:rsid w:val="007E61CF"/>
    <w:rsid w:val="007E6834"/>
    <w:rsid w:val="007E6835"/>
    <w:rsid w:val="007F5A56"/>
    <w:rsid w:val="007F6361"/>
    <w:rsid w:val="007F6372"/>
    <w:rsid w:val="00805878"/>
    <w:rsid w:val="00805BBA"/>
    <w:rsid w:val="008208E9"/>
    <w:rsid w:val="00821519"/>
    <w:rsid w:val="008224EC"/>
    <w:rsid w:val="00822BEC"/>
    <w:rsid w:val="00826451"/>
    <w:rsid w:val="00830AB0"/>
    <w:rsid w:val="008314AD"/>
    <w:rsid w:val="0083326E"/>
    <w:rsid w:val="0085261D"/>
    <w:rsid w:val="00852A8A"/>
    <w:rsid w:val="0085665A"/>
    <w:rsid w:val="00871635"/>
    <w:rsid w:val="008716FE"/>
    <w:rsid w:val="008749A7"/>
    <w:rsid w:val="00881DBB"/>
    <w:rsid w:val="00884C65"/>
    <w:rsid w:val="008A0A9E"/>
    <w:rsid w:val="008B2305"/>
    <w:rsid w:val="008B3B44"/>
    <w:rsid w:val="008B50EF"/>
    <w:rsid w:val="008B6AB7"/>
    <w:rsid w:val="008C40EB"/>
    <w:rsid w:val="008D08A0"/>
    <w:rsid w:val="008D4D3B"/>
    <w:rsid w:val="008D5563"/>
    <w:rsid w:val="008D7451"/>
    <w:rsid w:val="008E0BCF"/>
    <w:rsid w:val="008F3BAF"/>
    <w:rsid w:val="00902000"/>
    <w:rsid w:val="009028ED"/>
    <w:rsid w:val="009045A2"/>
    <w:rsid w:val="009140A7"/>
    <w:rsid w:val="0091525F"/>
    <w:rsid w:val="00915DD0"/>
    <w:rsid w:val="009209F4"/>
    <w:rsid w:val="00924F32"/>
    <w:rsid w:val="00925737"/>
    <w:rsid w:val="009260A5"/>
    <w:rsid w:val="0093350A"/>
    <w:rsid w:val="00933954"/>
    <w:rsid w:val="00934470"/>
    <w:rsid w:val="0094276D"/>
    <w:rsid w:val="00950F9F"/>
    <w:rsid w:val="00955CC7"/>
    <w:rsid w:val="00971732"/>
    <w:rsid w:val="009717CD"/>
    <w:rsid w:val="00982AFC"/>
    <w:rsid w:val="009838AC"/>
    <w:rsid w:val="00993E47"/>
    <w:rsid w:val="009A05E7"/>
    <w:rsid w:val="009A1137"/>
    <w:rsid w:val="009A5E45"/>
    <w:rsid w:val="009B1DFE"/>
    <w:rsid w:val="009B4C66"/>
    <w:rsid w:val="009B5671"/>
    <w:rsid w:val="009B741B"/>
    <w:rsid w:val="009B7B9E"/>
    <w:rsid w:val="009C23D5"/>
    <w:rsid w:val="009C449E"/>
    <w:rsid w:val="009C70C4"/>
    <w:rsid w:val="009C7A13"/>
    <w:rsid w:val="009D085B"/>
    <w:rsid w:val="009D62DA"/>
    <w:rsid w:val="009E44FF"/>
    <w:rsid w:val="009E7FE2"/>
    <w:rsid w:val="00A03A0E"/>
    <w:rsid w:val="00A10B93"/>
    <w:rsid w:val="00A166C3"/>
    <w:rsid w:val="00A16F89"/>
    <w:rsid w:val="00A227BE"/>
    <w:rsid w:val="00A312D9"/>
    <w:rsid w:val="00A31B91"/>
    <w:rsid w:val="00A34927"/>
    <w:rsid w:val="00A34972"/>
    <w:rsid w:val="00A3531F"/>
    <w:rsid w:val="00A35712"/>
    <w:rsid w:val="00A42B45"/>
    <w:rsid w:val="00A43204"/>
    <w:rsid w:val="00A451CA"/>
    <w:rsid w:val="00A457CB"/>
    <w:rsid w:val="00A469CD"/>
    <w:rsid w:val="00A5529E"/>
    <w:rsid w:val="00A60A85"/>
    <w:rsid w:val="00A61A56"/>
    <w:rsid w:val="00A63F02"/>
    <w:rsid w:val="00A6783B"/>
    <w:rsid w:val="00A700F7"/>
    <w:rsid w:val="00A82448"/>
    <w:rsid w:val="00A86384"/>
    <w:rsid w:val="00A908DC"/>
    <w:rsid w:val="00A9257E"/>
    <w:rsid w:val="00A94A0E"/>
    <w:rsid w:val="00AA0A12"/>
    <w:rsid w:val="00AA15C1"/>
    <w:rsid w:val="00AA3F8D"/>
    <w:rsid w:val="00AB2275"/>
    <w:rsid w:val="00AB3063"/>
    <w:rsid w:val="00AC2567"/>
    <w:rsid w:val="00AC408C"/>
    <w:rsid w:val="00AC5203"/>
    <w:rsid w:val="00AC655A"/>
    <w:rsid w:val="00AC74A7"/>
    <w:rsid w:val="00AD0E6D"/>
    <w:rsid w:val="00AD59AC"/>
    <w:rsid w:val="00AE5043"/>
    <w:rsid w:val="00AF1A1A"/>
    <w:rsid w:val="00AF67CE"/>
    <w:rsid w:val="00B054DE"/>
    <w:rsid w:val="00B075F0"/>
    <w:rsid w:val="00B101AB"/>
    <w:rsid w:val="00B107A2"/>
    <w:rsid w:val="00B11370"/>
    <w:rsid w:val="00B113E0"/>
    <w:rsid w:val="00B11F43"/>
    <w:rsid w:val="00B145F8"/>
    <w:rsid w:val="00B15561"/>
    <w:rsid w:val="00B24B64"/>
    <w:rsid w:val="00B344C1"/>
    <w:rsid w:val="00B35837"/>
    <w:rsid w:val="00B3639F"/>
    <w:rsid w:val="00B373AE"/>
    <w:rsid w:val="00B4159B"/>
    <w:rsid w:val="00B4764B"/>
    <w:rsid w:val="00B52688"/>
    <w:rsid w:val="00B535DA"/>
    <w:rsid w:val="00B53806"/>
    <w:rsid w:val="00B61663"/>
    <w:rsid w:val="00B65CEF"/>
    <w:rsid w:val="00B6623D"/>
    <w:rsid w:val="00B663C4"/>
    <w:rsid w:val="00B67CA0"/>
    <w:rsid w:val="00B7741C"/>
    <w:rsid w:val="00B96FB6"/>
    <w:rsid w:val="00BA033A"/>
    <w:rsid w:val="00BB1574"/>
    <w:rsid w:val="00BB5AEA"/>
    <w:rsid w:val="00BC49B9"/>
    <w:rsid w:val="00BD6423"/>
    <w:rsid w:val="00BD7898"/>
    <w:rsid w:val="00BE1387"/>
    <w:rsid w:val="00BF05E5"/>
    <w:rsid w:val="00BF1FB9"/>
    <w:rsid w:val="00BF2EB3"/>
    <w:rsid w:val="00C0164F"/>
    <w:rsid w:val="00C02EA0"/>
    <w:rsid w:val="00C03821"/>
    <w:rsid w:val="00C04017"/>
    <w:rsid w:val="00C0517F"/>
    <w:rsid w:val="00C2206E"/>
    <w:rsid w:val="00C2263B"/>
    <w:rsid w:val="00C3144C"/>
    <w:rsid w:val="00C45DAC"/>
    <w:rsid w:val="00C465CD"/>
    <w:rsid w:val="00C46A63"/>
    <w:rsid w:val="00C50EB1"/>
    <w:rsid w:val="00C5791B"/>
    <w:rsid w:val="00C60404"/>
    <w:rsid w:val="00C70A26"/>
    <w:rsid w:val="00C7188F"/>
    <w:rsid w:val="00C74FC5"/>
    <w:rsid w:val="00C7614D"/>
    <w:rsid w:val="00C77BA2"/>
    <w:rsid w:val="00C949C8"/>
    <w:rsid w:val="00C97D2C"/>
    <w:rsid w:val="00CA288A"/>
    <w:rsid w:val="00CA3EF3"/>
    <w:rsid w:val="00CA6364"/>
    <w:rsid w:val="00CC086C"/>
    <w:rsid w:val="00CD0C17"/>
    <w:rsid w:val="00CD31E4"/>
    <w:rsid w:val="00CD3C87"/>
    <w:rsid w:val="00CD5B64"/>
    <w:rsid w:val="00CD6245"/>
    <w:rsid w:val="00CD6B4A"/>
    <w:rsid w:val="00CE01B4"/>
    <w:rsid w:val="00CE4450"/>
    <w:rsid w:val="00CE4CED"/>
    <w:rsid w:val="00CF3BE5"/>
    <w:rsid w:val="00CF670B"/>
    <w:rsid w:val="00D01C34"/>
    <w:rsid w:val="00D11C26"/>
    <w:rsid w:val="00D1381A"/>
    <w:rsid w:val="00D14909"/>
    <w:rsid w:val="00D14B48"/>
    <w:rsid w:val="00D21DBA"/>
    <w:rsid w:val="00D22EA0"/>
    <w:rsid w:val="00D235F7"/>
    <w:rsid w:val="00D25263"/>
    <w:rsid w:val="00D2552B"/>
    <w:rsid w:val="00D27219"/>
    <w:rsid w:val="00D31CEE"/>
    <w:rsid w:val="00D3508D"/>
    <w:rsid w:val="00D43F59"/>
    <w:rsid w:val="00D44187"/>
    <w:rsid w:val="00D53DD9"/>
    <w:rsid w:val="00D57CEB"/>
    <w:rsid w:val="00D6483E"/>
    <w:rsid w:val="00D65278"/>
    <w:rsid w:val="00D716FA"/>
    <w:rsid w:val="00D72E30"/>
    <w:rsid w:val="00D764D9"/>
    <w:rsid w:val="00D85568"/>
    <w:rsid w:val="00D918A7"/>
    <w:rsid w:val="00D9524D"/>
    <w:rsid w:val="00DA1B99"/>
    <w:rsid w:val="00DB7474"/>
    <w:rsid w:val="00DC133B"/>
    <w:rsid w:val="00DC2443"/>
    <w:rsid w:val="00DD29CA"/>
    <w:rsid w:val="00DD318A"/>
    <w:rsid w:val="00DD4812"/>
    <w:rsid w:val="00DE4276"/>
    <w:rsid w:val="00DE755C"/>
    <w:rsid w:val="00DF2A93"/>
    <w:rsid w:val="00DF74E4"/>
    <w:rsid w:val="00E00363"/>
    <w:rsid w:val="00E01F58"/>
    <w:rsid w:val="00E02FD0"/>
    <w:rsid w:val="00E10948"/>
    <w:rsid w:val="00E11759"/>
    <w:rsid w:val="00E13E3C"/>
    <w:rsid w:val="00E21E24"/>
    <w:rsid w:val="00E27821"/>
    <w:rsid w:val="00E345A7"/>
    <w:rsid w:val="00E3627F"/>
    <w:rsid w:val="00E370A4"/>
    <w:rsid w:val="00E42CD8"/>
    <w:rsid w:val="00E46297"/>
    <w:rsid w:val="00E55F2A"/>
    <w:rsid w:val="00E60E30"/>
    <w:rsid w:val="00E9023E"/>
    <w:rsid w:val="00E90F4F"/>
    <w:rsid w:val="00E915C4"/>
    <w:rsid w:val="00E947B4"/>
    <w:rsid w:val="00E94DF7"/>
    <w:rsid w:val="00E97853"/>
    <w:rsid w:val="00EA6DBA"/>
    <w:rsid w:val="00EB64DC"/>
    <w:rsid w:val="00EB6C0F"/>
    <w:rsid w:val="00EC05A3"/>
    <w:rsid w:val="00EC0D27"/>
    <w:rsid w:val="00EC21F7"/>
    <w:rsid w:val="00ED67A6"/>
    <w:rsid w:val="00ED707C"/>
    <w:rsid w:val="00ED79B0"/>
    <w:rsid w:val="00EE555A"/>
    <w:rsid w:val="00EE74F6"/>
    <w:rsid w:val="00EF204C"/>
    <w:rsid w:val="00EF41FA"/>
    <w:rsid w:val="00F00EF1"/>
    <w:rsid w:val="00F025D2"/>
    <w:rsid w:val="00F02C93"/>
    <w:rsid w:val="00F034F2"/>
    <w:rsid w:val="00F05C1B"/>
    <w:rsid w:val="00F11009"/>
    <w:rsid w:val="00F11E3F"/>
    <w:rsid w:val="00F173C3"/>
    <w:rsid w:val="00F249F3"/>
    <w:rsid w:val="00F24B21"/>
    <w:rsid w:val="00F31A6E"/>
    <w:rsid w:val="00F35588"/>
    <w:rsid w:val="00F4280C"/>
    <w:rsid w:val="00F43BBF"/>
    <w:rsid w:val="00F443A2"/>
    <w:rsid w:val="00F44977"/>
    <w:rsid w:val="00F51EBF"/>
    <w:rsid w:val="00F53B31"/>
    <w:rsid w:val="00F55E7F"/>
    <w:rsid w:val="00F61AD7"/>
    <w:rsid w:val="00F631F4"/>
    <w:rsid w:val="00F64CB1"/>
    <w:rsid w:val="00F678D8"/>
    <w:rsid w:val="00F70C6C"/>
    <w:rsid w:val="00F73CFD"/>
    <w:rsid w:val="00F80F74"/>
    <w:rsid w:val="00F85376"/>
    <w:rsid w:val="00F941F7"/>
    <w:rsid w:val="00F96CEF"/>
    <w:rsid w:val="00FA420B"/>
    <w:rsid w:val="00FA4FF7"/>
    <w:rsid w:val="00FA5AA8"/>
    <w:rsid w:val="00FA5C84"/>
    <w:rsid w:val="00FA645E"/>
    <w:rsid w:val="00FA7ADD"/>
    <w:rsid w:val="00FB5547"/>
    <w:rsid w:val="00FB5BDA"/>
    <w:rsid w:val="00FB6E1A"/>
    <w:rsid w:val="00FC727C"/>
    <w:rsid w:val="00FD18E6"/>
    <w:rsid w:val="00FD2A73"/>
    <w:rsid w:val="00FD556E"/>
    <w:rsid w:val="00FD5E04"/>
    <w:rsid w:val="00FE3FA3"/>
    <w:rsid w:val="00FE5E25"/>
    <w:rsid w:val="00FF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F7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C11F7"/>
    <w:rPr>
      <w:rFonts w:ascii="Courier New" w:hAnsi="Courier New"/>
      <w:b/>
      <w:bCs/>
    </w:rPr>
  </w:style>
  <w:style w:type="paragraph" w:styleId="ListParagraph">
    <w:name w:val="List Paragraph"/>
    <w:basedOn w:val="Normal"/>
    <w:uiPriority w:val="34"/>
    <w:qFormat/>
    <w:rsid w:val="001A532F"/>
    <w:pPr>
      <w:ind w:left="720"/>
    </w:pPr>
  </w:style>
  <w:style w:type="character" w:styleId="Hyperlink">
    <w:name w:val="Hyperlink"/>
    <w:basedOn w:val="DefaultParagraphFont"/>
    <w:uiPriority w:val="99"/>
    <w:unhideWhenUsed/>
    <w:rsid w:val="007330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D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B2275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22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2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5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08D"/>
    <w:rPr>
      <w:b/>
      <w:bCs/>
    </w:rPr>
  </w:style>
  <w:style w:type="table" w:styleId="TableGrid">
    <w:name w:val="Table Grid"/>
    <w:basedOn w:val="TableNormal"/>
    <w:uiPriority w:val="59"/>
    <w:rsid w:val="004136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96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gi.com/tech/stl/alloc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std.org/JTC1/SC22/WG21/docs/papers/2010/n312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MSFootnote.XSL" StyleName="CMS - Footnotes"/>
</file>

<file path=customXml/itemProps1.xml><?xml version="1.0" encoding="utf-8"?>
<ds:datastoreItem xmlns:ds="http://schemas.openxmlformats.org/officeDocument/2006/customXml" ds:itemID="{E948D301-B567-407D-9097-78BFA150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8</Pages>
  <Words>2512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 Productions</Company>
  <LinksUpToDate>false</LinksUpToDate>
  <CharactersWithSpaces>16801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Douglas</dc:creator>
  <cp:keywords/>
  <dc:description/>
  <cp:lastModifiedBy>Niall Douglas</cp:lastModifiedBy>
  <cp:revision>22</cp:revision>
  <dcterms:created xsi:type="dcterms:W3CDTF">2010-08-29T14:13:00Z</dcterms:created>
  <dcterms:modified xsi:type="dcterms:W3CDTF">2010-09-08T14:25:00Z</dcterms:modified>
</cp:coreProperties>
</file>