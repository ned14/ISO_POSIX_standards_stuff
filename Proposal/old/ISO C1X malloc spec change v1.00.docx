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D4" w:rsidRDefault="007330D4" w:rsidP="007330D4">
      <w:pPr>
        <w:rPr>
          <w:lang w:val="en-US"/>
        </w:rPr>
      </w:pPr>
      <w:r>
        <w:rPr>
          <w:lang w:val="en-US"/>
        </w:rPr>
        <w:t>The following rewrites Section</w:t>
      </w:r>
      <w:r w:rsidR="00EB64DC">
        <w:rPr>
          <w:lang w:val="en-US"/>
        </w:rPr>
        <w:t>s 7.22 (General Utilities &lt;stdlib.h&gt;) and</w:t>
      </w:r>
      <w:r>
        <w:rPr>
          <w:lang w:val="en-US"/>
        </w:rPr>
        <w:t xml:space="preserve"> 7.22.3 (Memory management functions) of the C1X draft standard (June 2010) which is available at </w:t>
      </w:r>
      <w:hyperlink r:id="rId8" w:history="1">
        <w:r w:rsidRPr="007F2DCB">
          <w:rPr>
            <w:rStyle w:val="Hyperlink"/>
            <w:lang w:val="en-US"/>
          </w:rPr>
          <w:t>http://www.open-std.org/jtc1/sc22/wg14/www/docs/n1494.pdf</w:t>
        </w:r>
      </w:hyperlink>
      <w:r>
        <w:rPr>
          <w:lang w:val="en-US"/>
        </w:rPr>
        <w:t>.</w:t>
      </w:r>
      <w:r w:rsidR="00AA0A12">
        <w:rPr>
          <w:lang w:val="en-US"/>
        </w:rPr>
        <w:t xml:space="preserve"> Your suggestions on this proposal are most welcome.</w:t>
      </w:r>
    </w:p>
    <w:p w:rsidR="00D3508D" w:rsidRPr="00D3508D" w:rsidRDefault="00D3508D" w:rsidP="00D3508D">
      <w:pPr>
        <w:jc w:val="center"/>
        <w:rPr>
          <w:b/>
          <w:sz w:val="36"/>
          <w:szCs w:val="36"/>
          <w:lang w:val="en-US"/>
        </w:rPr>
      </w:pPr>
      <w:r w:rsidRPr="00D3508D">
        <w:rPr>
          <w:b/>
          <w:sz w:val="36"/>
          <w:szCs w:val="36"/>
          <w:lang w:val="en-US"/>
        </w:rPr>
        <w:t>DEADLINE IS 15</w:t>
      </w:r>
      <w:r w:rsidRPr="00D3508D">
        <w:rPr>
          <w:b/>
          <w:sz w:val="36"/>
          <w:szCs w:val="36"/>
          <w:vertAlign w:val="superscript"/>
          <w:lang w:val="en-US"/>
        </w:rPr>
        <w:t>th</w:t>
      </w:r>
      <w:r w:rsidRPr="00D3508D">
        <w:rPr>
          <w:b/>
          <w:sz w:val="36"/>
          <w:szCs w:val="36"/>
          <w:lang w:val="en-US"/>
        </w:rPr>
        <w:t xml:space="preserve"> OCTOBER 2010</w:t>
      </w:r>
    </w:p>
    <w:p w:rsidR="00F31A6E" w:rsidRDefault="00F31A6E" w:rsidP="007330D4">
      <w:pPr>
        <w:rPr>
          <w:lang w:val="en-US"/>
        </w:rPr>
      </w:pPr>
      <w:r>
        <w:rPr>
          <w:lang w:val="en-US"/>
        </w:rPr>
        <w:t>Big questions for this proposal still to be answered:</w:t>
      </w:r>
    </w:p>
    <w:p w:rsidR="00F31A6E" w:rsidRDefault="00F31A6E" w:rsidP="00F31A6E">
      <w:pPr>
        <w:pStyle w:val="ListParagraph"/>
        <w:numPr>
          <w:ilvl w:val="0"/>
          <w:numId w:val="17"/>
        </w:numPr>
        <w:rPr>
          <w:lang w:val="en-US"/>
        </w:rPr>
      </w:pPr>
      <w:r>
        <w:rPr>
          <w:lang w:val="en-US"/>
        </w:rPr>
        <w:t>The type attribute of object alignment is one of the major features of the C1X standard (see Section 6.2.8). Given its pervasiveness through</w:t>
      </w:r>
      <w:r w:rsidR="00D43F59">
        <w:rPr>
          <w:lang w:val="en-US"/>
        </w:rPr>
        <w:t>out</w:t>
      </w:r>
      <w:r>
        <w:rPr>
          <w:lang w:val="en-US"/>
        </w:rPr>
        <w:t xml:space="preserve"> statically declared object storage, it would be </w:t>
      </w:r>
      <w:r w:rsidR="00774ED3">
        <w:rPr>
          <w:lang w:val="en-US"/>
        </w:rPr>
        <w:t xml:space="preserve">more </w:t>
      </w:r>
      <w:r>
        <w:rPr>
          <w:lang w:val="en-US"/>
        </w:rPr>
        <w:t xml:space="preserve">consistent if dynamically allocated storage also kept its alignment across calls to </w:t>
      </w:r>
      <w:r w:rsidRPr="00D43F59">
        <w:rPr>
          <w:rStyle w:val="Code"/>
        </w:rPr>
        <w:t>realloc</w:t>
      </w:r>
      <w:r w:rsidR="00774ED3">
        <w:rPr>
          <w:lang w:val="en-US"/>
        </w:rPr>
        <w:t xml:space="preserve"> without having to respecify it in the arguments as the API below does</w:t>
      </w:r>
      <w:r>
        <w:rPr>
          <w:lang w:val="en-US"/>
        </w:rPr>
        <w:t xml:space="preserve">. Given that alignment ought to be a two’s power, this requires perhaps an extra four bits of storage per block allocated in the memory allocator implementation. </w:t>
      </w:r>
      <w:r w:rsidR="00774ED3">
        <w:rPr>
          <w:lang w:val="en-US"/>
        </w:rPr>
        <w:t xml:space="preserve">Is this too great an overhead for a feature which is not </w:t>
      </w:r>
      <w:r w:rsidR="00774ED3">
        <w:rPr>
          <w:i/>
          <w:lang w:val="en-US"/>
        </w:rPr>
        <w:t>presently</w:t>
      </w:r>
      <w:r w:rsidR="00774ED3">
        <w:rPr>
          <w:lang w:val="en-US"/>
        </w:rPr>
        <w:t xml:space="preserve"> used to a great extent? Note that with increasing vectorisation and stream computing CPU technologies, the chances are that alignment is going to become much more important in the near future.</w:t>
      </w:r>
    </w:p>
    <w:p w:rsidR="000D1573" w:rsidRPr="000D1573" w:rsidRDefault="000D1573" w:rsidP="000D1573">
      <w:pPr>
        <w:pStyle w:val="ListParagraph"/>
        <w:numPr>
          <w:ilvl w:val="0"/>
          <w:numId w:val="17"/>
        </w:numPr>
        <w:rPr>
          <w:lang w:val="en-US"/>
        </w:rPr>
      </w:pPr>
      <w:r w:rsidRPr="000D1573">
        <w:rPr>
          <w:lang w:val="en-US"/>
        </w:rPr>
        <w:t>How far ought we to go in adding introspection routines which allow the querying of the layout of virtual address space? Such querying isn’t of much use unless one can also force the allocator to try to use a certain address for an allocation</w:t>
      </w:r>
      <w:r>
        <w:rPr>
          <w:lang w:val="en-US"/>
        </w:rPr>
        <w:t>.</w:t>
      </w:r>
    </w:p>
    <w:p w:rsidR="000D1573" w:rsidRPr="000D1573" w:rsidRDefault="00774ED3" w:rsidP="000D1573">
      <w:pPr>
        <w:pStyle w:val="ListParagraph"/>
        <w:numPr>
          <w:ilvl w:val="0"/>
          <w:numId w:val="17"/>
        </w:numPr>
        <w:rPr>
          <w:lang w:val="en-US"/>
        </w:rPr>
      </w:pPr>
      <w:r w:rsidRPr="000D1573">
        <w:rPr>
          <w:lang w:val="en-US"/>
        </w:rPr>
        <w:t xml:space="preserve">Should we also add </w:t>
      </w:r>
      <w:r w:rsidRPr="00D43F59">
        <w:rPr>
          <w:rStyle w:val="Code"/>
          <w:lang w:val="en-US"/>
        </w:rPr>
        <w:t>independent_malloc</w:t>
      </w:r>
      <w:r w:rsidRPr="000D1573">
        <w:rPr>
          <w:lang w:val="en-US"/>
        </w:rPr>
        <w:t xml:space="preserve"> and </w:t>
      </w:r>
      <w:r w:rsidRPr="00D43F59">
        <w:rPr>
          <w:rStyle w:val="Code"/>
          <w:lang w:val="en-US"/>
        </w:rPr>
        <w:t>independent_comalloc</w:t>
      </w:r>
      <w:r w:rsidRPr="000D1573">
        <w:rPr>
          <w:lang w:val="en-US"/>
        </w:rPr>
        <w:t>? These functions allocate a sequence (of same sized and differently sized blocks respectively) where that sequence is guaranteed to be consecutive in memory, but where each block can be thereafter treated independently. This can greatly improve cache locality for certain kinds of code implementation, and it may be a worthy addition as cache locality becomes ever more important in modern architectures</w:t>
      </w:r>
      <w:r w:rsidR="000D1573" w:rsidRPr="000D1573">
        <w:rPr>
          <w:lang w:val="en-US"/>
        </w:rPr>
        <w:t>.</w:t>
      </w:r>
    </w:p>
    <w:p w:rsidR="00EB64DC" w:rsidRDefault="00AB3063" w:rsidP="007330D4">
      <w:pPr>
        <w:rPr>
          <w:lang w:val="en-US"/>
        </w:rPr>
      </w:pPr>
      <w:r>
        <w:rPr>
          <w:lang w:val="en-US"/>
        </w:rPr>
        <w:t>Notes on this proposal:</w:t>
      </w:r>
    </w:p>
    <w:p w:rsidR="00AB3063" w:rsidRDefault="00AB3063" w:rsidP="00AB3063">
      <w:pPr>
        <w:pStyle w:val="ListParagraph"/>
        <w:numPr>
          <w:ilvl w:val="0"/>
          <w:numId w:val="15"/>
        </w:numPr>
        <w:rPr>
          <w:lang w:val="en-US"/>
        </w:rPr>
      </w:pPr>
      <w:r>
        <w:rPr>
          <w:lang w:val="en-US"/>
        </w:rPr>
        <w:t xml:space="preserve">Separate memory pools have been </w:t>
      </w:r>
      <w:r>
        <w:rPr>
          <w:b/>
          <w:lang w:val="en-US"/>
        </w:rPr>
        <w:t>deliberately</w:t>
      </w:r>
      <w:r>
        <w:rPr>
          <w:lang w:val="en-US"/>
        </w:rPr>
        <w:t xml:space="preserve"> left out. Rationales:</w:t>
      </w:r>
    </w:p>
    <w:p w:rsidR="00AB3063" w:rsidRDefault="00AB3063" w:rsidP="00AB3063">
      <w:pPr>
        <w:pStyle w:val="ListParagraph"/>
        <w:numPr>
          <w:ilvl w:val="1"/>
          <w:numId w:val="15"/>
        </w:numPr>
        <w:rPr>
          <w:lang w:val="en-US"/>
        </w:rPr>
      </w:pPr>
      <w:r>
        <w:rPr>
          <w:lang w:val="en-US"/>
        </w:rPr>
        <w:t>There are plenty of existing third party memory allocators which already do this.</w:t>
      </w:r>
    </w:p>
    <w:p w:rsidR="00AB3063" w:rsidRDefault="00AB3063" w:rsidP="00AB3063">
      <w:pPr>
        <w:pStyle w:val="ListParagraph"/>
        <w:numPr>
          <w:ilvl w:val="1"/>
          <w:numId w:val="15"/>
        </w:numPr>
        <w:rPr>
          <w:lang w:val="en-US"/>
        </w:rPr>
      </w:pPr>
      <w:r>
        <w:rPr>
          <w:lang w:val="en-US"/>
        </w:rPr>
        <w:t>There are significant changes coming in the next decade in memory allocator implementation theory</w:t>
      </w:r>
      <w:r w:rsidR="00AA0A12">
        <w:rPr>
          <w:lang w:val="en-US"/>
        </w:rPr>
        <w:t>, and the ISO C specification is not the place to predict these developments</w:t>
      </w:r>
      <w:r>
        <w:rPr>
          <w:lang w:val="en-US"/>
        </w:rPr>
        <w:t xml:space="preserve">. The </w:t>
      </w:r>
      <w:r w:rsidR="00AA0A12">
        <w:rPr>
          <w:lang w:val="en-US"/>
        </w:rPr>
        <w:t xml:space="preserve">exponentially </w:t>
      </w:r>
      <w:r>
        <w:rPr>
          <w:lang w:val="en-US"/>
        </w:rPr>
        <w:t xml:space="preserve">rising number of CPU cores </w:t>
      </w:r>
      <w:r w:rsidR="00AA0A12">
        <w:rPr>
          <w:lang w:val="en-US"/>
        </w:rPr>
        <w:t>in processors will surely additionally introduce elements of non-unified and virtualized memory allocation theory, and one can see how separate memory pools could be an elegant solution to this problem.</w:t>
      </w:r>
    </w:p>
    <w:p w:rsidR="00AA0A12" w:rsidRPr="00AB3063" w:rsidRDefault="00AA0A12" w:rsidP="00AB3063">
      <w:pPr>
        <w:pStyle w:val="ListParagraph"/>
        <w:numPr>
          <w:ilvl w:val="0"/>
          <w:numId w:val="15"/>
        </w:numPr>
        <w:rPr>
          <w:lang w:val="en-US"/>
        </w:rPr>
      </w:pPr>
      <w:r>
        <w:rPr>
          <w:lang w:val="en-US"/>
        </w:rPr>
        <w:t xml:space="preserve">One will surely note how the extra parameters, when defaulted to zero, equal the original C function. It is expected that </w:t>
      </w:r>
      <w:r w:rsidRPr="00D43F59">
        <w:rPr>
          <w:rStyle w:val="Code"/>
        </w:rPr>
        <w:t>malloc</w:t>
      </w:r>
      <w:r>
        <w:rPr>
          <w:lang w:val="en-US"/>
        </w:rPr>
        <w:t xml:space="preserve">, </w:t>
      </w:r>
      <w:r w:rsidRPr="00D43F59">
        <w:rPr>
          <w:rStyle w:val="Code"/>
        </w:rPr>
        <w:t>calloc</w:t>
      </w:r>
      <w:r>
        <w:rPr>
          <w:lang w:val="en-US"/>
        </w:rPr>
        <w:t xml:space="preserve">, </w:t>
      </w:r>
      <w:r w:rsidRPr="00D43F59">
        <w:rPr>
          <w:rStyle w:val="Code"/>
        </w:rPr>
        <w:t>realloc</w:t>
      </w:r>
      <w:r>
        <w:rPr>
          <w:lang w:val="en-US"/>
        </w:rPr>
        <w:t xml:space="preserve"> and </w:t>
      </w:r>
      <w:r w:rsidRPr="00D43F59">
        <w:rPr>
          <w:rStyle w:val="Code"/>
        </w:rPr>
        <w:t>free</w:t>
      </w:r>
      <w:r>
        <w:rPr>
          <w:lang w:val="en-US"/>
        </w:rPr>
        <w:t xml:space="preserve"> simply become parameter defaulting wrappers around the new functions – and equally, that on C++ the extra parameters are given a default of zero. If C ever gets default parameters then this case is covered.</w:t>
      </w:r>
    </w:p>
    <w:p w:rsidR="00AB3063" w:rsidRDefault="00AB3063" w:rsidP="007330D4">
      <w:pPr>
        <w:rPr>
          <w:lang w:val="en-US"/>
        </w:rPr>
      </w:pPr>
    </w:p>
    <w:p w:rsidR="00EB64DC" w:rsidRPr="00EB64DC" w:rsidRDefault="00EB64DC" w:rsidP="00EB64DC">
      <w:pPr>
        <w:rPr>
          <w:b/>
          <w:bCs/>
        </w:rPr>
      </w:pPr>
      <w:r w:rsidRPr="00EB64DC">
        <w:rPr>
          <w:b/>
          <w:bCs/>
        </w:rPr>
        <w:lastRenderedPageBreak/>
        <w:t xml:space="preserve">7.22 General utilities </w:t>
      </w:r>
      <w:r w:rsidRPr="00D764D9">
        <w:rPr>
          <w:rStyle w:val="Code"/>
        </w:rPr>
        <w:t>&lt;stdlib.h&gt;</w:t>
      </w:r>
    </w:p>
    <w:p w:rsidR="00EB64DC" w:rsidRDefault="00EB64DC" w:rsidP="00EB64DC">
      <w:pPr>
        <w:pStyle w:val="ListParagraph"/>
        <w:numPr>
          <w:ilvl w:val="0"/>
          <w:numId w:val="8"/>
        </w:numPr>
      </w:pPr>
      <w:r w:rsidRPr="00EB64DC">
        <w:t xml:space="preserve">The header </w:t>
      </w:r>
      <w:r w:rsidRPr="00D764D9">
        <w:rPr>
          <w:rStyle w:val="Code"/>
        </w:rPr>
        <w:t>&lt;stdlib.h&gt;</w:t>
      </w:r>
      <w:r w:rsidRPr="00EB64DC">
        <w:rPr>
          <w:b/>
          <w:bCs/>
        </w:rPr>
        <w:t xml:space="preserve"> </w:t>
      </w:r>
      <w:r w:rsidRPr="00EB64DC">
        <w:t>declares five types and several functions of general utility, and</w:t>
      </w:r>
      <w:r>
        <w:t xml:space="preserve"> </w:t>
      </w:r>
      <w:r w:rsidRPr="00EB64DC">
        <w:t>defines several macr</w:t>
      </w:r>
      <w:r>
        <w:t>os.</w:t>
      </w:r>
    </w:p>
    <w:p w:rsidR="00D764D9" w:rsidRPr="00D764D9" w:rsidRDefault="00EB64DC" w:rsidP="00EB64DC">
      <w:pPr>
        <w:pStyle w:val="ListParagraph"/>
        <w:numPr>
          <w:ilvl w:val="0"/>
          <w:numId w:val="8"/>
        </w:numPr>
        <w:rPr>
          <w:b/>
          <w:bCs/>
        </w:rPr>
      </w:pPr>
      <w:r w:rsidRPr="00EB64DC">
        <w:t xml:space="preserve">The types declared are </w:t>
      </w:r>
      <w:r w:rsidRPr="00D764D9">
        <w:rPr>
          <w:rStyle w:val="Code"/>
        </w:rPr>
        <w:t>size_t</w:t>
      </w:r>
      <w:r w:rsidRPr="00D764D9">
        <w:rPr>
          <w:b/>
          <w:bCs/>
        </w:rPr>
        <w:t xml:space="preserve"> </w:t>
      </w:r>
      <w:r w:rsidRPr="00EB64DC">
        <w:t xml:space="preserve">and </w:t>
      </w:r>
      <w:r w:rsidRPr="00D764D9">
        <w:rPr>
          <w:rStyle w:val="Code"/>
        </w:rPr>
        <w:t>wchar_t</w:t>
      </w:r>
      <w:r w:rsidRPr="00D764D9">
        <w:rPr>
          <w:b/>
          <w:bCs/>
        </w:rPr>
        <w:t xml:space="preserve"> </w:t>
      </w:r>
      <w:r w:rsidRPr="00EB64DC">
        <w:t>(both described in 7.19),</w:t>
      </w:r>
    </w:p>
    <w:p w:rsidR="00D764D9" w:rsidRPr="00D764D9" w:rsidRDefault="00EB64DC" w:rsidP="00D764D9">
      <w:pPr>
        <w:pStyle w:val="ListParagraph"/>
        <w:rPr>
          <w:rStyle w:val="Code"/>
        </w:rPr>
      </w:pPr>
      <w:r w:rsidRPr="00D764D9">
        <w:rPr>
          <w:rStyle w:val="Code"/>
        </w:rPr>
        <w:t>div_t</w:t>
      </w:r>
    </w:p>
    <w:p w:rsidR="00D764D9" w:rsidRDefault="00EB64DC" w:rsidP="00D764D9">
      <w:pPr>
        <w:pStyle w:val="ListParagraph"/>
      </w:pPr>
      <w:r w:rsidRPr="00EB64DC">
        <w:t xml:space="preserve">which is a structure type that is the type of the value returned by the </w:t>
      </w:r>
      <w:r w:rsidRPr="00D764D9">
        <w:rPr>
          <w:rStyle w:val="Code"/>
        </w:rPr>
        <w:t>div</w:t>
      </w:r>
      <w:r w:rsidRPr="00EB64DC">
        <w:rPr>
          <w:b/>
          <w:bCs/>
        </w:rPr>
        <w:t xml:space="preserve"> </w:t>
      </w:r>
      <w:r w:rsidRPr="00EB64DC">
        <w:t>function,</w:t>
      </w:r>
    </w:p>
    <w:p w:rsidR="00D764D9" w:rsidRPr="00D764D9" w:rsidRDefault="00EB64DC" w:rsidP="00D764D9">
      <w:pPr>
        <w:pStyle w:val="ListParagraph"/>
        <w:rPr>
          <w:rStyle w:val="Code"/>
        </w:rPr>
      </w:pPr>
      <w:r w:rsidRPr="00D764D9">
        <w:rPr>
          <w:rStyle w:val="Code"/>
        </w:rPr>
        <w:t>ldiv_t</w:t>
      </w:r>
    </w:p>
    <w:p w:rsidR="00D764D9" w:rsidRDefault="00EB64DC" w:rsidP="00D764D9">
      <w:pPr>
        <w:pStyle w:val="ListParagraph"/>
      </w:pPr>
      <w:r w:rsidRPr="00EB64DC">
        <w:t xml:space="preserve">which is a structure type that is the type of the value returned by the </w:t>
      </w:r>
      <w:r w:rsidRPr="00D764D9">
        <w:rPr>
          <w:rStyle w:val="Code"/>
        </w:rPr>
        <w:t>ldiv</w:t>
      </w:r>
      <w:r w:rsidRPr="00EB64DC">
        <w:rPr>
          <w:b/>
          <w:bCs/>
        </w:rPr>
        <w:t xml:space="preserve"> </w:t>
      </w:r>
      <w:r w:rsidRPr="00EB64DC">
        <w:t>function, and</w:t>
      </w:r>
    </w:p>
    <w:p w:rsidR="00D764D9" w:rsidRPr="00D764D9" w:rsidRDefault="00EB64DC" w:rsidP="00D764D9">
      <w:pPr>
        <w:pStyle w:val="ListParagraph"/>
        <w:rPr>
          <w:rStyle w:val="Code"/>
        </w:rPr>
      </w:pPr>
      <w:r w:rsidRPr="00D764D9">
        <w:rPr>
          <w:rStyle w:val="Code"/>
        </w:rPr>
        <w:t>lldiv_t</w:t>
      </w:r>
    </w:p>
    <w:p w:rsidR="00EB64DC" w:rsidRPr="00D764D9" w:rsidRDefault="00EB64DC" w:rsidP="00D764D9">
      <w:pPr>
        <w:pStyle w:val="ListParagraph"/>
        <w:rPr>
          <w:b/>
          <w:bCs/>
        </w:rPr>
      </w:pPr>
      <w:r w:rsidRPr="00EB64DC">
        <w:t xml:space="preserve">which is a structure type that is the type of the value returned by the </w:t>
      </w:r>
      <w:r w:rsidRPr="00D764D9">
        <w:rPr>
          <w:rStyle w:val="Code"/>
        </w:rPr>
        <w:t>lldiv</w:t>
      </w:r>
      <w:r w:rsidRPr="00EB64DC">
        <w:rPr>
          <w:b/>
          <w:bCs/>
        </w:rPr>
        <w:t xml:space="preserve"> </w:t>
      </w:r>
      <w:r w:rsidRPr="00EB64DC">
        <w:t>function.</w:t>
      </w:r>
    </w:p>
    <w:p w:rsidR="00D764D9" w:rsidRDefault="00EB64DC" w:rsidP="00EB64DC">
      <w:pPr>
        <w:pStyle w:val="ListParagraph"/>
        <w:numPr>
          <w:ilvl w:val="0"/>
          <w:numId w:val="8"/>
        </w:numPr>
      </w:pPr>
      <w:r w:rsidRPr="00EB64DC">
        <w:t xml:space="preserve">The macros defined are </w:t>
      </w:r>
      <w:r w:rsidRPr="00D764D9">
        <w:rPr>
          <w:rStyle w:val="Code"/>
        </w:rPr>
        <w:t>NULL</w:t>
      </w:r>
      <w:r w:rsidRPr="00D764D9">
        <w:rPr>
          <w:b/>
          <w:bCs/>
        </w:rPr>
        <w:t xml:space="preserve"> </w:t>
      </w:r>
      <w:r w:rsidRPr="00EB64DC">
        <w:t>(described in 7.19);</w:t>
      </w:r>
    </w:p>
    <w:p w:rsidR="00D764D9" w:rsidRPr="00D764D9" w:rsidRDefault="00EB64DC" w:rsidP="00D764D9">
      <w:pPr>
        <w:pStyle w:val="ListParagraph"/>
        <w:rPr>
          <w:rStyle w:val="Code"/>
        </w:rPr>
      </w:pPr>
      <w:r w:rsidRPr="00D764D9">
        <w:rPr>
          <w:rStyle w:val="Code"/>
        </w:rPr>
        <w:t>EXIT_FAILURE</w:t>
      </w:r>
    </w:p>
    <w:p w:rsidR="00D764D9" w:rsidRDefault="00D764D9" w:rsidP="00D764D9">
      <w:pPr>
        <w:pStyle w:val="ListParagraph"/>
      </w:pPr>
      <w:r>
        <w:t>a</w:t>
      </w:r>
      <w:r w:rsidR="00EB64DC" w:rsidRPr="00EB64DC">
        <w:t>nd</w:t>
      </w:r>
    </w:p>
    <w:p w:rsidR="00D764D9" w:rsidRPr="00D764D9" w:rsidRDefault="00EB64DC" w:rsidP="00D764D9">
      <w:pPr>
        <w:pStyle w:val="ListParagraph"/>
        <w:rPr>
          <w:rStyle w:val="Code"/>
        </w:rPr>
      </w:pPr>
      <w:r w:rsidRPr="00D764D9">
        <w:rPr>
          <w:rStyle w:val="Code"/>
        </w:rPr>
        <w:t>EXIT_SUCCESS</w:t>
      </w:r>
    </w:p>
    <w:p w:rsidR="00D764D9" w:rsidRDefault="00EB64DC" w:rsidP="00D764D9">
      <w:pPr>
        <w:pStyle w:val="ListParagraph"/>
      </w:pPr>
      <w:r w:rsidRPr="00EB64DC">
        <w:t>which expand to integer constant expressions that can be used as the argument to the</w:t>
      </w:r>
      <w:r w:rsidR="00D764D9">
        <w:t xml:space="preserve"> </w:t>
      </w:r>
      <w:r w:rsidRPr="00EB64DC">
        <w:rPr>
          <w:b/>
          <w:bCs/>
        </w:rPr>
        <w:t xml:space="preserve">exit </w:t>
      </w:r>
      <w:r w:rsidRPr="00EB64DC">
        <w:t>function to return unsuccessful or successful termination status, respectively, to the</w:t>
      </w:r>
      <w:r w:rsidR="00D764D9">
        <w:t xml:space="preserve"> </w:t>
      </w:r>
      <w:r w:rsidRPr="00EB64DC">
        <w:t>host environment;</w:t>
      </w:r>
    </w:p>
    <w:p w:rsidR="00D764D9" w:rsidRPr="00D764D9" w:rsidRDefault="00EB64DC" w:rsidP="00D764D9">
      <w:pPr>
        <w:pStyle w:val="ListParagraph"/>
        <w:rPr>
          <w:rStyle w:val="Code"/>
        </w:rPr>
      </w:pPr>
      <w:r w:rsidRPr="00D764D9">
        <w:rPr>
          <w:rStyle w:val="Code"/>
        </w:rPr>
        <w:t>RAND_MAX</w:t>
      </w:r>
    </w:p>
    <w:p w:rsidR="00D764D9" w:rsidRDefault="00EB64DC" w:rsidP="00D764D9">
      <w:pPr>
        <w:pStyle w:val="ListParagraph"/>
      </w:pPr>
      <w:r w:rsidRPr="00EB64DC">
        <w:t>which expands to an integer constant expression that is the maximum value returned by</w:t>
      </w:r>
      <w:r w:rsidR="00D764D9">
        <w:t xml:space="preserve"> </w:t>
      </w:r>
      <w:r w:rsidRPr="00EB64DC">
        <w:t xml:space="preserve">the </w:t>
      </w:r>
      <w:r w:rsidRPr="00D764D9">
        <w:rPr>
          <w:rStyle w:val="Code"/>
        </w:rPr>
        <w:t>rand</w:t>
      </w:r>
      <w:r w:rsidRPr="00EB64DC">
        <w:rPr>
          <w:b/>
          <w:bCs/>
        </w:rPr>
        <w:t xml:space="preserve"> </w:t>
      </w:r>
      <w:r w:rsidRPr="00EB64DC">
        <w:t>function;</w:t>
      </w:r>
      <w:del w:id="0" w:author="Niall Douglas" w:date="2010-08-26T20:36:00Z">
        <w:r w:rsidRPr="00EB64DC" w:rsidDel="00425858">
          <w:delText xml:space="preserve"> and</w:delText>
        </w:r>
      </w:del>
    </w:p>
    <w:p w:rsidR="00D764D9" w:rsidRPr="00D764D9" w:rsidRDefault="00EB64DC" w:rsidP="00D764D9">
      <w:pPr>
        <w:pStyle w:val="ListParagraph"/>
        <w:rPr>
          <w:rStyle w:val="Code"/>
        </w:rPr>
      </w:pPr>
      <w:r w:rsidRPr="00D764D9">
        <w:rPr>
          <w:rStyle w:val="Code"/>
        </w:rPr>
        <w:t>MB_CUR_MAX</w:t>
      </w:r>
    </w:p>
    <w:p w:rsidR="00EB64DC" w:rsidRDefault="00EB64DC" w:rsidP="00D764D9">
      <w:pPr>
        <w:pStyle w:val="ListParagraph"/>
        <w:rPr>
          <w:ins w:id="1" w:author="Niall Douglas" w:date="2010-08-26T20:36:00Z"/>
        </w:rPr>
      </w:pPr>
      <w:r w:rsidRPr="00EB64DC">
        <w:t xml:space="preserve">which expands to a positive integer expression with type </w:t>
      </w:r>
      <w:r w:rsidRPr="00D764D9">
        <w:rPr>
          <w:rStyle w:val="Code"/>
        </w:rPr>
        <w:t>size_t</w:t>
      </w:r>
      <w:r w:rsidRPr="00EB64DC">
        <w:rPr>
          <w:b/>
          <w:bCs/>
        </w:rPr>
        <w:t xml:space="preserve"> </w:t>
      </w:r>
      <w:r w:rsidRPr="00EB64DC">
        <w:t>that is the maximum</w:t>
      </w:r>
      <w:r w:rsidR="00D764D9">
        <w:t xml:space="preserve"> </w:t>
      </w:r>
      <w:r w:rsidRPr="00EB64DC">
        <w:t>number of bytes in a multibyte character for the extended character set specified by the</w:t>
      </w:r>
      <w:r w:rsidR="00D764D9">
        <w:t xml:space="preserve"> </w:t>
      </w:r>
      <w:r w:rsidRPr="00EB64DC">
        <w:t xml:space="preserve">current locale (category </w:t>
      </w:r>
      <w:r w:rsidRPr="00D764D9">
        <w:rPr>
          <w:rStyle w:val="Code"/>
        </w:rPr>
        <w:t>LC_CTYPE</w:t>
      </w:r>
      <w:r w:rsidRPr="00EB64DC">
        <w:t xml:space="preserve">), which is never greater than </w:t>
      </w:r>
      <w:r w:rsidRPr="00D764D9">
        <w:rPr>
          <w:rStyle w:val="Code"/>
        </w:rPr>
        <w:t>MB_LEN_MAX</w:t>
      </w:r>
      <w:del w:id="2" w:author="Niall Douglas" w:date="2010-08-26T20:36:00Z">
        <w:r w:rsidRPr="00EB64DC" w:rsidDel="00425858">
          <w:delText>.</w:delText>
        </w:r>
      </w:del>
      <w:ins w:id="3" w:author="Niall Douglas" w:date="2010-08-26T20:36:00Z">
        <w:r w:rsidR="00425858">
          <w:t>;</w:t>
        </w:r>
      </w:ins>
    </w:p>
    <w:p w:rsidR="00425858" w:rsidRPr="00BF2EB3" w:rsidRDefault="00416C8F" w:rsidP="00D764D9">
      <w:pPr>
        <w:pStyle w:val="ListParagraph"/>
        <w:rPr>
          <w:ins w:id="4" w:author="Niall Douglas" w:date="2010-08-26T20:39:00Z"/>
          <w:rStyle w:val="Code"/>
          <w:rPrChange w:id="5" w:author="Niall Douglas" w:date="2010-08-29T15:12:00Z">
            <w:rPr>
              <w:ins w:id="6" w:author="Niall Douglas" w:date="2010-08-26T20:39:00Z"/>
            </w:rPr>
          </w:rPrChange>
        </w:rPr>
      </w:pPr>
      <w:commentRangeStart w:id="7"/>
      <w:ins w:id="8" w:author="Niall Douglas" w:date="2010-08-26T20:39:00Z">
        <w:r w:rsidRPr="00416C8F">
          <w:rPr>
            <w:rStyle w:val="Code"/>
            <w:rPrChange w:id="9" w:author="Niall Douglas" w:date="2010-08-29T15:12:00Z">
              <w:rPr/>
            </w:rPrChange>
          </w:rPr>
          <w:t>M2_ZERO_MEMORY</w:t>
        </w:r>
      </w:ins>
      <w:commentRangeEnd w:id="7"/>
      <w:ins w:id="10" w:author="Niall Douglas" w:date="2010-08-29T18:13:00Z">
        <w:r w:rsidR="00D3508D">
          <w:rPr>
            <w:rStyle w:val="CommentReference"/>
          </w:rPr>
          <w:commentReference w:id="7"/>
        </w:r>
      </w:ins>
    </w:p>
    <w:p w:rsidR="00425858" w:rsidRDefault="00425858" w:rsidP="00D764D9">
      <w:pPr>
        <w:pStyle w:val="ListParagraph"/>
        <w:rPr>
          <w:ins w:id="11" w:author="Niall Douglas" w:date="2010-08-26T20:39:00Z"/>
        </w:rPr>
      </w:pPr>
      <w:ins w:id="12" w:author="Niall Douglas" w:date="2010-08-26T20:39:00Z">
        <w:r>
          <w:t xml:space="preserve">which requests </w:t>
        </w:r>
        <w:r w:rsidR="00416C8F" w:rsidRPr="00416C8F">
          <w:rPr>
            <w:rStyle w:val="Code"/>
            <w:rPrChange w:id="13" w:author="Niall Douglas" w:date="2010-08-29T15:12:00Z">
              <w:rPr/>
            </w:rPrChange>
          </w:rPr>
          <w:t>malloc2</w:t>
        </w:r>
        <w:r>
          <w:t xml:space="preserve"> and </w:t>
        </w:r>
        <w:r w:rsidR="00416C8F" w:rsidRPr="00416C8F">
          <w:rPr>
            <w:rStyle w:val="Code"/>
            <w:rPrChange w:id="14" w:author="Niall Douglas" w:date="2010-08-29T15:12:00Z">
              <w:rPr/>
            </w:rPrChange>
          </w:rPr>
          <w:t>realloc2</w:t>
        </w:r>
        <w:r>
          <w:t xml:space="preserve"> to return </w:t>
        </w:r>
      </w:ins>
      <w:ins w:id="15" w:author="Niall Douglas" w:date="2010-08-29T15:34:00Z">
        <w:r w:rsidR="004A2BF3">
          <w:t xml:space="preserve">any newly allocated </w:t>
        </w:r>
      </w:ins>
      <w:ins w:id="16" w:author="Niall Douglas" w:date="2010-08-26T20:39:00Z">
        <w:r>
          <w:t>space initialized to all bits zero;</w:t>
        </w:r>
      </w:ins>
    </w:p>
    <w:p w:rsidR="00425858" w:rsidRPr="00BF2EB3" w:rsidRDefault="00416C8F" w:rsidP="00D764D9">
      <w:pPr>
        <w:pStyle w:val="ListParagraph"/>
        <w:rPr>
          <w:ins w:id="17" w:author="Niall Douglas" w:date="2010-08-26T20:40:00Z"/>
          <w:rStyle w:val="Code"/>
          <w:rPrChange w:id="18" w:author="Niall Douglas" w:date="2010-08-29T15:12:00Z">
            <w:rPr>
              <w:ins w:id="19" w:author="Niall Douglas" w:date="2010-08-26T20:40:00Z"/>
            </w:rPr>
          </w:rPrChange>
        </w:rPr>
      </w:pPr>
      <w:commentRangeStart w:id="20"/>
      <w:ins w:id="21" w:author="Niall Douglas" w:date="2010-08-26T20:40:00Z">
        <w:r w:rsidRPr="00416C8F">
          <w:rPr>
            <w:rStyle w:val="Code"/>
            <w:rPrChange w:id="22" w:author="Niall Douglas" w:date="2010-08-29T15:12:00Z">
              <w:rPr/>
            </w:rPrChange>
          </w:rPr>
          <w:t>M2_PREVENT_MOVE</w:t>
        </w:r>
      </w:ins>
      <w:commentRangeEnd w:id="20"/>
      <w:ins w:id="23" w:author="Niall Douglas" w:date="2010-08-29T18:24:00Z">
        <w:r w:rsidR="00AB3063">
          <w:rPr>
            <w:rStyle w:val="CommentReference"/>
          </w:rPr>
          <w:commentReference w:id="20"/>
        </w:r>
      </w:ins>
    </w:p>
    <w:p w:rsidR="00425858" w:rsidRDefault="00425858" w:rsidP="00D764D9">
      <w:pPr>
        <w:pStyle w:val="ListParagraph"/>
        <w:rPr>
          <w:ins w:id="24" w:author="Niall Douglas" w:date="2010-08-29T18:01:00Z"/>
        </w:rPr>
      </w:pPr>
      <w:ins w:id="25" w:author="Niall Douglas" w:date="2010-08-26T20:40:00Z">
        <w:r>
          <w:t xml:space="preserve">which inhibits </w:t>
        </w:r>
      </w:ins>
      <w:ins w:id="26" w:author="Niall Douglas" w:date="2010-08-26T20:41:00Z">
        <w:r>
          <w:t xml:space="preserve">the address relocation of an object being resized via </w:t>
        </w:r>
        <w:r w:rsidR="00416C8F" w:rsidRPr="00416C8F">
          <w:rPr>
            <w:rStyle w:val="Code"/>
            <w:rPrChange w:id="27" w:author="Niall Douglas" w:date="2010-08-29T15:12:00Z">
              <w:rPr/>
            </w:rPrChange>
          </w:rPr>
          <w:t>realloc2</w:t>
        </w:r>
        <w:r>
          <w:t>;</w:t>
        </w:r>
      </w:ins>
    </w:p>
    <w:p w:rsidR="001775B1" w:rsidRPr="001775B1" w:rsidRDefault="00416C8F" w:rsidP="00D764D9">
      <w:pPr>
        <w:pStyle w:val="ListParagraph"/>
        <w:rPr>
          <w:ins w:id="28" w:author="Niall Douglas" w:date="2010-08-29T18:01:00Z"/>
          <w:rStyle w:val="Code"/>
          <w:rPrChange w:id="29" w:author="Niall Douglas" w:date="2010-08-29T18:04:00Z">
            <w:rPr>
              <w:ins w:id="30" w:author="Niall Douglas" w:date="2010-08-29T18:01:00Z"/>
            </w:rPr>
          </w:rPrChange>
        </w:rPr>
      </w:pPr>
      <w:commentRangeStart w:id="31"/>
      <w:ins w:id="32" w:author="Niall Douglas" w:date="2010-08-29T18:01:00Z">
        <w:r w:rsidRPr="00416C8F">
          <w:rPr>
            <w:rStyle w:val="Code"/>
            <w:rPrChange w:id="33" w:author="Niall Douglas" w:date="2010-08-29T18:04:00Z">
              <w:rPr/>
            </w:rPrChange>
          </w:rPr>
          <w:t>M2_</w:t>
        </w:r>
      </w:ins>
      <w:ins w:id="34" w:author="Niall Douglas" w:date="2010-08-29T18:02:00Z">
        <w:r w:rsidRPr="00416C8F">
          <w:rPr>
            <w:rStyle w:val="Code"/>
            <w:rPrChange w:id="35" w:author="Niall Douglas" w:date="2010-08-29T18:04:00Z">
              <w:rPr/>
            </w:rPrChange>
          </w:rPr>
          <w:t>CONSTANT_</w:t>
        </w:r>
      </w:ins>
      <w:ins w:id="36" w:author="Niall Douglas" w:date="2010-08-29T18:01:00Z">
        <w:r w:rsidRPr="00416C8F">
          <w:rPr>
            <w:rStyle w:val="Code"/>
            <w:rPrChange w:id="37" w:author="Niall Douglas" w:date="2010-08-29T18:04:00Z">
              <w:rPr/>
            </w:rPrChange>
          </w:rPr>
          <w:t>TIME</w:t>
        </w:r>
      </w:ins>
      <w:commentRangeEnd w:id="31"/>
      <w:ins w:id="38" w:author="Niall Douglas" w:date="2010-08-29T18:19:00Z">
        <w:r w:rsidR="00D3508D">
          <w:rPr>
            <w:rStyle w:val="CommentReference"/>
          </w:rPr>
          <w:commentReference w:id="31"/>
        </w:r>
      </w:ins>
    </w:p>
    <w:p w:rsidR="001775B1" w:rsidRDefault="001775B1" w:rsidP="00D764D9">
      <w:pPr>
        <w:pStyle w:val="ListParagraph"/>
        <w:rPr>
          <w:ins w:id="39" w:author="Niall Douglas" w:date="2010-08-26T20:41:00Z"/>
        </w:rPr>
      </w:pPr>
      <w:ins w:id="40" w:author="Niall Douglas" w:date="2010-08-29T18:01:00Z">
        <w:r>
          <w:lastRenderedPageBreak/>
          <w:t xml:space="preserve">which </w:t>
        </w:r>
        <w:r w:rsidR="00416C8F" w:rsidRPr="00416C8F">
          <w:rPr>
            <w:i/>
            <w:rPrChange w:id="41" w:author="Niall Douglas" w:date="2010-08-29T18:04:00Z">
              <w:rPr/>
            </w:rPrChange>
          </w:rPr>
          <w:t>may</w:t>
        </w:r>
        <w:r>
          <w:t xml:space="preserve"> cause the implementation to avoid any </w:t>
        </w:r>
      </w:ins>
      <w:ins w:id="42" w:author="Niall Douglas" w:date="2010-08-29T18:48:00Z">
        <w:r w:rsidR="00AA0A12">
          <w:t xml:space="preserve">atypical (e.g. housekeeping) </w:t>
        </w:r>
      </w:ins>
      <w:ins w:id="43" w:author="Niall Douglas" w:date="2010-08-29T18:03:00Z">
        <w:r>
          <w:t xml:space="preserve">operations </w:t>
        </w:r>
      </w:ins>
      <w:ins w:id="44" w:author="Niall Douglas" w:date="2010-08-29T18:04:00Z">
        <w:r>
          <w:t xml:space="preserve">taking an unpredictable length of time </w:t>
        </w:r>
      </w:ins>
      <w:ins w:id="45" w:author="Niall Douglas" w:date="2010-08-29T18:03:00Z">
        <w:r>
          <w:t>during this particular operation</w:t>
        </w:r>
      </w:ins>
      <w:ins w:id="46" w:author="Niall Douglas" w:date="2010-08-29T18:04:00Z">
        <w:r>
          <w:t>;</w:t>
        </w:r>
      </w:ins>
    </w:p>
    <w:p w:rsidR="00425858" w:rsidRPr="00BF2EB3" w:rsidRDefault="00416C8F" w:rsidP="00D764D9">
      <w:pPr>
        <w:pStyle w:val="ListParagraph"/>
        <w:rPr>
          <w:ins w:id="47" w:author="Niall Douglas" w:date="2010-08-26T20:45:00Z"/>
          <w:rStyle w:val="Code"/>
          <w:rPrChange w:id="48" w:author="Niall Douglas" w:date="2010-08-29T15:12:00Z">
            <w:rPr>
              <w:ins w:id="49" w:author="Niall Douglas" w:date="2010-08-26T20:45:00Z"/>
            </w:rPr>
          </w:rPrChange>
        </w:rPr>
      </w:pPr>
      <w:commentRangeStart w:id="50"/>
      <w:ins w:id="51" w:author="Niall Douglas" w:date="2010-08-26T20:44:00Z">
        <w:r w:rsidRPr="00416C8F">
          <w:rPr>
            <w:rStyle w:val="Code"/>
            <w:rPrChange w:id="52" w:author="Niall Douglas" w:date="2010-08-29T15:12:00Z">
              <w:rPr/>
            </w:rPrChange>
          </w:rPr>
          <w:t>M2_RESERVE_MULT(</w:t>
        </w:r>
      </w:ins>
      <w:ins w:id="53" w:author="Niall Douglas" w:date="2010-08-26T20:45:00Z">
        <w:r w:rsidRPr="00416C8F">
          <w:rPr>
            <w:rStyle w:val="Code"/>
            <w:rPrChange w:id="54" w:author="Niall Douglas" w:date="2010-08-29T15:12:00Z">
              <w:rPr/>
            </w:rPrChange>
          </w:rPr>
          <w:t>N</w:t>
        </w:r>
      </w:ins>
      <w:ins w:id="55" w:author="Niall Douglas" w:date="2010-08-26T20:44:00Z">
        <w:r w:rsidRPr="00416C8F">
          <w:rPr>
            <w:rStyle w:val="Code"/>
            <w:rPrChange w:id="56" w:author="Niall Douglas" w:date="2010-08-29T15:12:00Z">
              <w:rPr/>
            </w:rPrChange>
          </w:rPr>
          <w:t>)</w:t>
        </w:r>
      </w:ins>
    </w:p>
    <w:p w:rsidR="00C5791B" w:rsidRDefault="00C5791B" w:rsidP="00D764D9">
      <w:pPr>
        <w:pStyle w:val="ListParagraph"/>
        <w:rPr>
          <w:ins w:id="57" w:author="Niall Douglas" w:date="2010-08-29T15:10:00Z"/>
        </w:rPr>
      </w:pPr>
      <w:ins w:id="58" w:author="Niall Douglas" w:date="2010-08-26T20:45:00Z">
        <w:r>
          <w:t xml:space="preserve">which </w:t>
        </w:r>
      </w:ins>
      <w:ins w:id="59" w:author="Niall Douglas" w:date="2010-08-29T17:48:00Z">
        <w:r w:rsidR="00416C8F" w:rsidRPr="00416C8F">
          <w:rPr>
            <w:i/>
            <w:rPrChange w:id="60" w:author="Niall Douglas" w:date="2010-08-29T17:48:00Z">
              <w:rPr/>
            </w:rPrChange>
          </w:rPr>
          <w:t>may</w:t>
        </w:r>
        <w:r w:rsidR="00AB2275">
          <w:t xml:space="preserve"> </w:t>
        </w:r>
      </w:ins>
      <w:ins w:id="61" w:author="Niall Douglas" w:date="2010-08-26T20:45:00Z">
        <w:r>
          <w:t xml:space="preserve">cause </w:t>
        </w:r>
        <w:r w:rsidR="00416C8F" w:rsidRPr="00416C8F">
          <w:rPr>
            <w:rStyle w:val="Code"/>
            <w:rPrChange w:id="62" w:author="Niall Douglas" w:date="2010-08-29T15:12:00Z">
              <w:rPr/>
            </w:rPrChange>
          </w:rPr>
          <w:t>malloc2</w:t>
        </w:r>
        <w:r>
          <w:t xml:space="preserve"> and </w:t>
        </w:r>
        <w:r w:rsidR="00416C8F" w:rsidRPr="00416C8F">
          <w:rPr>
            <w:rStyle w:val="Code"/>
            <w:rPrChange w:id="63" w:author="Niall Douglas" w:date="2010-08-29T15:12:00Z">
              <w:rPr/>
            </w:rPrChange>
          </w:rPr>
          <w:t>realloc2</w:t>
        </w:r>
        <w:r>
          <w:t xml:space="preserve"> to reserve N times the initial allocation</w:t>
        </w:r>
      </w:ins>
      <w:ins w:id="64" w:author="Niall Douglas" w:date="2010-08-29T15:08:00Z">
        <w:r w:rsidR="00BF2EB3">
          <w:t xml:space="preserve"> size of address space, thus allowing subsequent object size expansions </w:t>
        </w:r>
      </w:ins>
      <w:ins w:id="65" w:author="Niall Douglas" w:date="2010-08-29T15:10:00Z">
        <w:r w:rsidR="00BF2EB3">
          <w:t xml:space="preserve">via </w:t>
        </w:r>
        <w:r w:rsidR="00416C8F" w:rsidRPr="00416C8F">
          <w:rPr>
            <w:rStyle w:val="Code"/>
            <w:rPrChange w:id="66" w:author="Niall Douglas" w:date="2010-08-29T15:13:00Z">
              <w:rPr/>
            </w:rPrChange>
          </w:rPr>
          <w:t>realloc2</w:t>
        </w:r>
        <w:r w:rsidR="00BF2EB3">
          <w:t xml:space="preserve"> </w:t>
        </w:r>
      </w:ins>
      <w:ins w:id="67" w:author="Niall Douglas" w:date="2010-08-29T15:09:00Z">
        <w:r w:rsidR="00BF2EB3">
          <w:t>up to that reservation</w:t>
        </w:r>
      </w:ins>
      <w:ins w:id="68" w:author="Niall Douglas" w:date="2010-08-29T15:10:00Z">
        <w:r w:rsidR="00BF2EB3">
          <w:t xml:space="preserve"> </w:t>
        </w:r>
      </w:ins>
      <w:ins w:id="69" w:author="Niall Douglas" w:date="2010-08-29T15:08:00Z">
        <w:r w:rsidR="00BF2EB3">
          <w:t xml:space="preserve">to not </w:t>
        </w:r>
      </w:ins>
      <w:ins w:id="70" w:author="Niall Douglas" w:date="2010-08-29T15:10:00Z">
        <w:r w:rsidR="00BF2EB3">
          <w:t>relocate that object in memory; and</w:t>
        </w:r>
      </w:ins>
    </w:p>
    <w:p w:rsidR="00BF2EB3" w:rsidRPr="00BF2EB3" w:rsidRDefault="00416C8F" w:rsidP="00D764D9">
      <w:pPr>
        <w:pStyle w:val="ListParagraph"/>
        <w:rPr>
          <w:ins w:id="71" w:author="Niall Douglas" w:date="2010-08-29T15:11:00Z"/>
          <w:rStyle w:val="Code"/>
          <w:rPrChange w:id="72" w:author="Niall Douglas" w:date="2010-08-29T15:13:00Z">
            <w:rPr>
              <w:ins w:id="73" w:author="Niall Douglas" w:date="2010-08-29T15:11:00Z"/>
            </w:rPr>
          </w:rPrChange>
        </w:rPr>
      </w:pPr>
      <w:ins w:id="74" w:author="Niall Douglas" w:date="2010-08-29T15:10:00Z">
        <w:r w:rsidRPr="00416C8F">
          <w:rPr>
            <w:rStyle w:val="Code"/>
            <w:rPrChange w:id="75" w:author="Niall Douglas" w:date="2010-08-29T15:13:00Z">
              <w:rPr/>
            </w:rPrChange>
          </w:rPr>
          <w:t>M2_RESERVE_</w:t>
        </w:r>
      </w:ins>
      <w:ins w:id="76" w:author="Niall Douglas" w:date="2010-08-29T15:11:00Z">
        <w:r w:rsidRPr="00416C8F">
          <w:rPr>
            <w:rStyle w:val="Code"/>
            <w:rPrChange w:id="77" w:author="Niall Douglas" w:date="2010-08-29T15:13:00Z">
              <w:rPr/>
            </w:rPrChange>
          </w:rPr>
          <w:t>SHIFT(N)</w:t>
        </w:r>
      </w:ins>
    </w:p>
    <w:p w:rsidR="00BF2EB3" w:rsidRDefault="00BF2EB3" w:rsidP="00D764D9">
      <w:pPr>
        <w:pStyle w:val="ListParagraph"/>
      </w:pPr>
      <w:ins w:id="78" w:author="Niall Douglas" w:date="2010-08-29T15:11:00Z">
        <w:r>
          <w:t xml:space="preserve">which </w:t>
        </w:r>
      </w:ins>
      <w:ins w:id="79" w:author="Niall Douglas" w:date="2010-08-29T17:48:00Z">
        <w:r w:rsidR="00416C8F" w:rsidRPr="00416C8F">
          <w:rPr>
            <w:i/>
            <w:rPrChange w:id="80" w:author="Niall Douglas" w:date="2010-08-29T17:48:00Z">
              <w:rPr/>
            </w:rPrChange>
          </w:rPr>
          <w:t>may</w:t>
        </w:r>
        <w:r w:rsidR="00AB2275">
          <w:t xml:space="preserve"> </w:t>
        </w:r>
      </w:ins>
      <w:ins w:id="81" w:author="Niall Douglas" w:date="2010-08-29T15:11:00Z">
        <w:r>
          <w:t xml:space="preserve">cause </w:t>
        </w:r>
        <w:r w:rsidR="00416C8F" w:rsidRPr="00416C8F">
          <w:rPr>
            <w:rStyle w:val="Code"/>
            <w:rPrChange w:id="82" w:author="Niall Douglas" w:date="2010-08-29T15:13:00Z">
              <w:rPr/>
            </w:rPrChange>
          </w:rPr>
          <w:t>malloc2</w:t>
        </w:r>
        <w:r>
          <w:t xml:space="preserve"> and </w:t>
        </w:r>
        <w:r w:rsidR="00416C8F" w:rsidRPr="00416C8F">
          <w:rPr>
            <w:rStyle w:val="Code"/>
            <w:rPrChange w:id="83" w:author="Niall Douglas" w:date="2010-08-29T15:13:00Z">
              <w:rPr/>
            </w:rPrChange>
          </w:rPr>
          <w:t>realloc2</w:t>
        </w:r>
        <w:r>
          <w:t xml:space="preserve"> to reserve 2</w:t>
        </w:r>
        <w:r w:rsidR="00416C8F" w:rsidRPr="00416C8F">
          <w:rPr>
            <w:vertAlign w:val="superscript"/>
            <w:rPrChange w:id="84" w:author="Niall Douglas" w:date="2010-08-29T15:13:00Z">
              <w:rPr/>
            </w:rPrChange>
          </w:rPr>
          <w:t>N</w:t>
        </w:r>
        <w:r>
          <w:t xml:space="preserve"> </w:t>
        </w:r>
      </w:ins>
      <w:ins w:id="85" w:author="Niall Douglas" w:date="2010-08-29T17:48:00Z">
        <w:r w:rsidR="00AB2275">
          <w:t xml:space="preserve">bytes </w:t>
        </w:r>
      </w:ins>
      <w:ins w:id="86" w:author="Niall Douglas" w:date="2010-08-29T15:11:00Z">
        <w:r>
          <w:t>of address space</w:t>
        </w:r>
      </w:ins>
      <w:ins w:id="87" w:author="Niall Douglas" w:date="2010-08-29T17:48:00Z">
        <w:r w:rsidR="00AB2275">
          <w:t xml:space="preserve"> for this object</w:t>
        </w:r>
      </w:ins>
      <w:ins w:id="88" w:author="Niall Douglas" w:date="2010-08-29T15:11:00Z">
        <w:r>
          <w:t xml:space="preserve">, </w:t>
        </w:r>
      </w:ins>
      <w:ins w:id="89" w:author="Niall Douglas" w:date="2010-08-29T15:12:00Z">
        <w:r>
          <w:t xml:space="preserve">thus allowing subsequent object size expansions via </w:t>
        </w:r>
        <w:r w:rsidR="00416C8F" w:rsidRPr="00416C8F">
          <w:rPr>
            <w:rStyle w:val="Code"/>
            <w:rPrChange w:id="90" w:author="Niall Douglas" w:date="2010-08-29T15:13:00Z">
              <w:rPr/>
            </w:rPrChange>
          </w:rPr>
          <w:t>realloc2</w:t>
        </w:r>
        <w:r>
          <w:t xml:space="preserve"> up to that reservation to not relocate that object in memory</w:t>
        </w:r>
      </w:ins>
      <w:ins w:id="91" w:author="Niall Douglas" w:date="2010-08-29T15:46:00Z">
        <w:r w:rsidR="00DC133B">
          <w:t xml:space="preserve">, with this </w:t>
        </w:r>
      </w:ins>
      <w:ins w:id="92" w:author="Niall Douglas" w:date="2010-08-29T17:49:00Z">
        <w:r w:rsidR="00AB2275">
          <w:t>setting</w:t>
        </w:r>
      </w:ins>
      <w:ins w:id="93" w:author="Niall Douglas" w:date="2010-08-29T15:46:00Z">
        <w:r w:rsidR="00DC133B">
          <w:t xml:space="preserve"> overriding </w:t>
        </w:r>
        <w:r w:rsidR="00416C8F" w:rsidRPr="00416C8F">
          <w:rPr>
            <w:rStyle w:val="Code"/>
            <w:rPrChange w:id="94" w:author="Niall Douglas" w:date="2010-08-29T15:47:00Z">
              <w:rPr/>
            </w:rPrChange>
          </w:rPr>
          <w:t>M2_RESERVE_MULT(N)</w:t>
        </w:r>
        <w:r w:rsidR="00DC133B">
          <w:t xml:space="preserve"> if also present</w:t>
        </w:r>
      </w:ins>
      <w:ins w:id="95" w:author="Niall Douglas" w:date="2010-08-29T15:12:00Z">
        <w:r>
          <w:t>.</w:t>
        </w:r>
      </w:ins>
    </w:p>
    <w:commentRangeEnd w:id="50"/>
    <w:p w:rsidR="00EB64DC" w:rsidRDefault="00D3508D" w:rsidP="00EB64DC">
      <w:r>
        <w:rPr>
          <w:rStyle w:val="CommentReference"/>
        </w:rPr>
        <w:commentReference w:id="50"/>
      </w:r>
    </w:p>
    <w:p w:rsidR="00EB64DC" w:rsidRDefault="00EB64DC" w:rsidP="00EB64DC">
      <w:pPr>
        <w:rPr>
          <w:lang w:val="en-US"/>
        </w:rPr>
      </w:pPr>
    </w:p>
    <w:p w:rsidR="006C11F7" w:rsidRPr="006C11F7" w:rsidRDefault="006C11F7" w:rsidP="006C11F7">
      <w:pPr>
        <w:rPr>
          <w:b/>
          <w:bCs/>
          <w:lang w:val="en-US"/>
        </w:rPr>
      </w:pPr>
      <w:r w:rsidRPr="006C11F7">
        <w:rPr>
          <w:b/>
          <w:bCs/>
          <w:lang w:val="en-US"/>
        </w:rPr>
        <w:t>7.22.3 Memory management functions</w:t>
      </w:r>
    </w:p>
    <w:p w:rsidR="00AA0A12" w:rsidRDefault="006C11F7" w:rsidP="006C11F7">
      <w:pPr>
        <w:pStyle w:val="ListParagraph"/>
        <w:numPr>
          <w:ilvl w:val="0"/>
          <w:numId w:val="1"/>
        </w:numPr>
        <w:rPr>
          <w:ins w:id="96" w:author="Niall Douglas" w:date="2010-08-29T18:48:00Z"/>
          <w:lang w:val="en-US"/>
        </w:rPr>
      </w:pPr>
      <w:r w:rsidRPr="006C11F7">
        <w:rPr>
          <w:lang w:val="en-US"/>
        </w:rPr>
        <w:t xml:space="preserve">The order and contiguity of storage allocated by successive calls to the </w:t>
      </w:r>
      <w:del w:id="97" w:author="Niall Douglas" w:date="2010-08-26T20:11:00Z">
        <w:r w:rsidRPr="006C11F7" w:rsidDel="00EB64DC">
          <w:rPr>
            <w:rStyle w:val="Code"/>
            <w:lang w:val="en-US"/>
          </w:rPr>
          <w:delText>aligned_alloc</w:delText>
        </w:r>
        <w:r w:rsidRPr="006C11F7" w:rsidDel="00EB64DC">
          <w:rPr>
            <w:lang w:val="en-US"/>
          </w:rPr>
          <w:delText xml:space="preserve">, </w:delText>
        </w:r>
      </w:del>
      <w:r w:rsidRPr="006C11F7">
        <w:rPr>
          <w:rStyle w:val="Code"/>
          <w:lang w:val="en-US"/>
        </w:rPr>
        <w:t>calloc</w:t>
      </w:r>
      <w:r w:rsidRPr="006C11F7">
        <w:rPr>
          <w:lang w:val="en-US"/>
        </w:rPr>
        <w:t xml:space="preserve">, </w:t>
      </w:r>
      <w:r w:rsidRPr="006C11F7">
        <w:rPr>
          <w:rStyle w:val="Code"/>
          <w:lang w:val="en-US"/>
        </w:rPr>
        <w:t>malloc</w:t>
      </w:r>
      <w:r w:rsidRPr="006C11F7">
        <w:rPr>
          <w:lang w:val="en-US"/>
        </w:rPr>
        <w:t>,</w:t>
      </w:r>
      <w:ins w:id="98" w:author="Niall Douglas" w:date="2010-08-26T20:11:00Z">
        <w:r w:rsidR="00EB64DC">
          <w:rPr>
            <w:lang w:val="en-US"/>
          </w:rPr>
          <w:t xml:space="preserve"> </w:t>
        </w:r>
        <w:r w:rsidR="00416C8F" w:rsidRPr="00416C8F">
          <w:rPr>
            <w:rStyle w:val="Code"/>
            <w:rPrChange w:id="99" w:author="Niall Douglas" w:date="2010-08-26T20:12:00Z">
              <w:rPr>
                <w:lang w:val="en-US"/>
              </w:rPr>
            </w:rPrChange>
          </w:rPr>
          <w:t>malloc2</w:t>
        </w:r>
        <w:r w:rsidR="00EB64DC">
          <w:rPr>
            <w:lang w:val="en-US"/>
          </w:rPr>
          <w:t xml:space="preserve">, </w:t>
        </w:r>
        <w:r w:rsidR="00416C8F" w:rsidRPr="00416C8F">
          <w:rPr>
            <w:rStyle w:val="Code"/>
            <w:rPrChange w:id="100" w:author="Niall Douglas" w:date="2010-08-26T20:12:00Z">
              <w:rPr>
                <w:lang w:val="en-US"/>
              </w:rPr>
            </w:rPrChange>
          </w:rPr>
          <w:t>realloc</w:t>
        </w:r>
      </w:ins>
      <w:r w:rsidRPr="006C11F7">
        <w:rPr>
          <w:lang w:val="en-US"/>
        </w:rPr>
        <w:t xml:space="preserve"> and </w:t>
      </w:r>
      <w:r w:rsidRPr="006C11F7">
        <w:rPr>
          <w:rStyle w:val="Code"/>
          <w:lang w:val="en-US"/>
        </w:rPr>
        <w:t>realloc</w:t>
      </w:r>
      <w:ins w:id="101" w:author="Niall Douglas" w:date="2010-08-26T20:12:00Z">
        <w:r w:rsidR="00EB64DC">
          <w:rPr>
            <w:rStyle w:val="Code"/>
            <w:lang w:val="en-US"/>
          </w:rPr>
          <w:t>2</w:t>
        </w:r>
      </w:ins>
      <w:r w:rsidRPr="006C11F7">
        <w:rPr>
          <w:b/>
          <w:bCs/>
          <w:lang w:val="en-US"/>
        </w:rPr>
        <w:t xml:space="preserve"> </w:t>
      </w:r>
      <w:r w:rsidRPr="006C11F7">
        <w:rPr>
          <w:lang w:val="en-US"/>
        </w:rPr>
        <w:t>functions is unspecified. The pointer</w:t>
      </w:r>
      <w:ins w:id="102" w:author="Niall Douglas" w:date="2010-08-29T15:39:00Z">
        <w:r w:rsidR="004A2BF3">
          <w:rPr>
            <w:lang w:val="en-US"/>
          </w:rPr>
          <w:t xml:space="preserve">, unless otherwise specified by a non-zero value for an </w:t>
        </w:r>
        <w:r w:rsidR="00416C8F" w:rsidRPr="00416C8F">
          <w:rPr>
            <w:rStyle w:val="Code"/>
            <w:rPrChange w:id="103" w:author="Niall Douglas" w:date="2010-08-29T15:40:00Z">
              <w:rPr>
                <w:lang w:val="en-US"/>
              </w:rPr>
            </w:rPrChange>
          </w:rPr>
          <w:t>alignment</w:t>
        </w:r>
        <w:r w:rsidR="004A2BF3">
          <w:rPr>
            <w:lang w:val="en-US"/>
          </w:rPr>
          <w:t xml:space="preserve"> parameter,</w:t>
        </w:r>
      </w:ins>
      <w:r w:rsidRPr="006C11F7">
        <w:rPr>
          <w:lang w:val="en-US"/>
        </w:rPr>
        <w:t xml:space="preserve"> returned if the allocation succeeds is </w:t>
      </w:r>
      <w:ins w:id="104" w:author="Niall Douglas" w:date="2010-08-29T15:37:00Z">
        <w:r w:rsidR="00416C8F" w:rsidRPr="00416C8F">
          <w:rPr>
            <w:i/>
            <w:lang w:val="en-US"/>
            <w:rPrChange w:id="105" w:author="Niall Douglas" w:date="2010-08-29T15:39:00Z">
              <w:rPr>
                <w:lang w:val="en-US"/>
              </w:rPr>
            </w:rPrChange>
          </w:rPr>
          <w:t>default aligned</w:t>
        </w:r>
        <w:r w:rsidR="004A2BF3">
          <w:rPr>
            <w:lang w:val="en-US"/>
          </w:rPr>
          <w:t>, which is defined as the</w:t>
        </w:r>
      </w:ins>
      <w:ins w:id="106" w:author="Niall Douglas" w:date="2010-08-29T15:38:00Z">
        <w:r w:rsidR="004A2BF3">
          <w:rPr>
            <w:lang w:val="en-US"/>
          </w:rPr>
          <w:t xml:space="preserve"> alignment such that</w:t>
        </w:r>
      </w:ins>
      <w:ins w:id="107" w:author="Niall Douglas" w:date="2010-08-29T15:37:00Z">
        <w:r w:rsidR="004A2BF3">
          <w:rPr>
            <w:lang w:val="en-US"/>
          </w:rPr>
          <w:t xml:space="preserve"> </w:t>
        </w:r>
      </w:ins>
      <w:del w:id="108" w:author="Niall Douglas" w:date="2010-08-29T15:38:00Z">
        <w:r w:rsidRPr="006C11F7" w:rsidDel="004A2BF3">
          <w:rPr>
            <w:lang w:val="en-US"/>
          </w:rPr>
          <w:delText xml:space="preserve">suitably aligned so that </w:delText>
        </w:r>
      </w:del>
      <w:r w:rsidRPr="006C11F7">
        <w:rPr>
          <w:lang w:val="en-US"/>
        </w:rPr>
        <w:t>it may be assigned to a pointer to any type of object with a fundamental alignment requirement and then used to access such an object or an array of such objects in the space allocated (until the space is explicitly deallocated). The lifetime of an allocated object extends from the allocation until the deallocation. Each such allocation shall yield a pointer to an object disjoint from any other object. The pointer returned points to the start (lowest byte address) of the allocated space. If the space cannot be allocated</w:t>
      </w:r>
      <w:ins w:id="109" w:author="Niall Douglas" w:date="2010-08-29T15:42:00Z">
        <w:r w:rsidR="004A2BF3">
          <w:rPr>
            <w:lang w:val="en-US"/>
          </w:rPr>
          <w:t xml:space="preserve"> according to the values of the parameters supplied</w:t>
        </w:r>
      </w:ins>
      <w:r w:rsidRPr="006C11F7">
        <w:rPr>
          <w:lang w:val="en-US"/>
        </w:rPr>
        <w:t>, a null pointer is returned. If the size of the space requested is zero, the behavior is implementation-defined: either a null pointer is returned, or the behavior is as if the size were some nonzero value, except that the returned pointer shall not be used to access an object.</w:t>
      </w:r>
    </w:p>
    <w:p w:rsidR="006C11F7" w:rsidRDefault="004A2BF3" w:rsidP="006C11F7">
      <w:pPr>
        <w:pStyle w:val="ListParagraph"/>
        <w:numPr>
          <w:ilvl w:val="0"/>
          <w:numId w:val="1"/>
        </w:numPr>
        <w:rPr>
          <w:ins w:id="110" w:author="Niall Douglas" w:date="2010-08-29T15:43:00Z"/>
          <w:lang w:val="en-US"/>
        </w:rPr>
      </w:pPr>
      <w:ins w:id="111" w:author="Niall Douglas" w:date="2010-08-29T15:42:00Z">
        <w:r>
          <w:rPr>
            <w:lang w:val="en-US"/>
          </w:rPr>
          <w:t xml:space="preserve">If there is a flags parameter taken by the call, this consists of a bitwise addition </w:t>
        </w:r>
      </w:ins>
      <w:ins w:id="112" w:author="Niall Douglas" w:date="2010-08-29T15:45:00Z">
        <w:r>
          <w:rPr>
            <w:lang w:val="en-US"/>
          </w:rPr>
          <w:t xml:space="preserve">(i.e. operator |) </w:t>
        </w:r>
      </w:ins>
      <w:ins w:id="113" w:author="Niall Douglas" w:date="2010-08-29T15:42:00Z">
        <w:r>
          <w:rPr>
            <w:lang w:val="en-US"/>
          </w:rPr>
          <w:t xml:space="preserve">of the following </w:t>
        </w:r>
      </w:ins>
      <w:ins w:id="114" w:author="Niall Douglas" w:date="2010-08-29T15:45:00Z">
        <w:r>
          <w:rPr>
            <w:lang w:val="en-US"/>
          </w:rPr>
          <w:t>macro defined flags</w:t>
        </w:r>
      </w:ins>
      <w:ins w:id="115" w:author="Niall Douglas" w:date="2010-08-29T15:42:00Z">
        <w:r>
          <w:rPr>
            <w:lang w:val="en-US"/>
          </w:rPr>
          <w:t xml:space="preserve"> </w:t>
        </w:r>
      </w:ins>
      <w:ins w:id="116" w:author="Niall Douglas" w:date="2010-08-29T15:45:00Z">
        <w:r>
          <w:rPr>
            <w:lang w:val="en-US"/>
          </w:rPr>
          <w:t>as defined at the top of Section 7.</w:t>
        </w:r>
      </w:ins>
      <w:ins w:id="117" w:author="Niall Douglas" w:date="2010-08-29T15:43:00Z">
        <w:r>
          <w:rPr>
            <w:lang w:val="en-US"/>
          </w:rPr>
          <w:t>22:</w:t>
        </w:r>
      </w:ins>
    </w:p>
    <w:p w:rsidR="00000000" w:rsidRDefault="00416C8F">
      <w:pPr>
        <w:pStyle w:val="ListParagraph"/>
        <w:numPr>
          <w:ilvl w:val="0"/>
          <w:numId w:val="11"/>
        </w:numPr>
        <w:rPr>
          <w:ins w:id="118" w:author="Niall Douglas" w:date="2010-08-29T15:44:00Z"/>
          <w:rStyle w:val="Code"/>
          <w:rPrChange w:id="119" w:author="Niall Douglas" w:date="2010-08-29T18:05:00Z">
            <w:rPr>
              <w:ins w:id="120" w:author="Niall Douglas" w:date="2010-08-29T15:44:00Z"/>
              <w:lang w:val="en-US"/>
            </w:rPr>
          </w:rPrChange>
        </w:rPr>
        <w:pPrChange w:id="121" w:author="Niall Douglas" w:date="2010-08-29T15:44:00Z">
          <w:pPr>
            <w:pStyle w:val="ListParagraph"/>
            <w:numPr>
              <w:numId w:val="1"/>
            </w:numPr>
            <w:ind w:hanging="360"/>
          </w:pPr>
        </w:pPrChange>
      </w:pPr>
      <w:ins w:id="122" w:author="Niall Douglas" w:date="2010-08-29T15:44:00Z">
        <w:r w:rsidRPr="00416C8F">
          <w:rPr>
            <w:rStyle w:val="Code"/>
            <w:rPrChange w:id="123" w:author="Niall Douglas" w:date="2010-08-29T18:05:00Z">
              <w:rPr>
                <w:lang w:val="en-US"/>
              </w:rPr>
            </w:rPrChange>
          </w:rPr>
          <w:t>M2_ZERO_MEMORY</w:t>
        </w:r>
      </w:ins>
    </w:p>
    <w:p w:rsidR="00000000" w:rsidRDefault="00416C8F">
      <w:pPr>
        <w:pStyle w:val="ListParagraph"/>
        <w:numPr>
          <w:ilvl w:val="0"/>
          <w:numId w:val="11"/>
        </w:numPr>
        <w:rPr>
          <w:ins w:id="124" w:author="Niall Douglas" w:date="2010-08-29T18:05:00Z"/>
          <w:rStyle w:val="Code"/>
          <w:rPrChange w:id="125" w:author="Niall Douglas" w:date="2010-08-29T18:05:00Z">
            <w:rPr>
              <w:ins w:id="126" w:author="Niall Douglas" w:date="2010-08-29T18:05:00Z"/>
              <w:lang w:val="en-US"/>
            </w:rPr>
          </w:rPrChange>
        </w:rPr>
        <w:pPrChange w:id="127" w:author="Niall Douglas" w:date="2010-08-29T15:44:00Z">
          <w:pPr>
            <w:pStyle w:val="ListParagraph"/>
            <w:numPr>
              <w:numId w:val="1"/>
            </w:numPr>
            <w:ind w:hanging="360"/>
          </w:pPr>
        </w:pPrChange>
      </w:pPr>
      <w:ins w:id="128" w:author="Niall Douglas" w:date="2010-08-29T15:44:00Z">
        <w:r w:rsidRPr="00416C8F">
          <w:rPr>
            <w:rStyle w:val="Code"/>
            <w:rPrChange w:id="129" w:author="Niall Douglas" w:date="2010-08-29T18:05:00Z">
              <w:rPr>
                <w:lang w:val="en-US"/>
              </w:rPr>
            </w:rPrChange>
          </w:rPr>
          <w:t>M2_PREVENT_MOVE</w:t>
        </w:r>
      </w:ins>
    </w:p>
    <w:p w:rsidR="00000000" w:rsidRDefault="00416C8F">
      <w:pPr>
        <w:pStyle w:val="ListParagraph"/>
        <w:numPr>
          <w:ilvl w:val="0"/>
          <w:numId w:val="11"/>
        </w:numPr>
        <w:rPr>
          <w:ins w:id="130" w:author="Niall Douglas" w:date="2010-08-29T15:44:00Z"/>
          <w:rStyle w:val="Code"/>
          <w:rPrChange w:id="131" w:author="Niall Douglas" w:date="2010-08-29T18:05:00Z">
            <w:rPr>
              <w:ins w:id="132" w:author="Niall Douglas" w:date="2010-08-29T15:44:00Z"/>
              <w:lang w:val="en-US"/>
            </w:rPr>
          </w:rPrChange>
        </w:rPr>
        <w:pPrChange w:id="133" w:author="Niall Douglas" w:date="2010-08-29T15:44:00Z">
          <w:pPr>
            <w:pStyle w:val="ListParagraph"/>
            <w:numPr>
              <w:numId w:val="1"/>
            </w:numPr>
            <w:ind w:hanging="360"/>
          </w:pPr>
        </w:pPrChange>
      </w:pPr>
      <w:ins w:id="134" w:author="Niall Douglas" w:date="2010-08-29T18:05:00Z">
        <w:r w:rsidRPr="00416C8F">
          <w:rPr>
            <w:rStyle w:val="Code"/>
            <w:rPrChange w:id="135" w:author="Niall Douglas" w:date="2010-08-29T18:05:00Z">
              <w:rPr>
                <w:lang w:val="en-US"/>
              </w:rPr>
            </w:rPrChange>
          </w:rPr>
          <w:t>M2_CONSTANT_TIME</w:t>
        </w:r>
      </w:ins>
    </w:p>
    <w:p w:rsidR="00000000" w:rsidRDefault="00416C8F">
      <w:pPr>
        <w:pStyle w:val="ListParagraph"/>
        <w:numPr>
          <w:ilvl w:val="0"/>
          <w:numId w:val="11"/>
        </w:numPr>
        <w:rPr>
          <w:ins w:id="136" w:author="Niall Douglas" w:date="2010-08-29T15:44:00Z"/>
          <w:rStyle w:val="Code"/>
          <w:rPrChange w:id="137" w:author="Niall Douglas" w:date="2010-08-29T18:06:00Z">
            <w:rPr>
              <w:ins w:id="138" w:author="Niall Douglas" w:date="2010-08-29T15:44:00Z"/>
              <w:lang w:val="en-US"/>
            </w:rPr>
          </w:rPrChange>
        </w:rPr>
        <w:pPrChange w:id="139" w:author="Niall Douglas" w:date="2010-08-29T15:44:00Z">
          <w:pPr>
            <w:pStyle w:val="ListParagraph"/>
            <w:numPr>
              <w:numId w:val="1"/>
            </w:numPr>
            <w:ind w:hanging="360"/>
          </w:pPr>
        </w:pPrChange>
      </w:pPr>
      <w:ins w:id="140" w:author="Niall Douglas" w:date="2010-08-29T15:44:00Z">
        <w:r w:rsidRPr="00416C8F">
          <w:rPr>
            <w:rStyle w:val="Code"/>
            <w:rPrChange w:id="141" w:author="Niall Douglas" w:date="2010-08-29T18:06:00Z">
              <w:rPr>
                <w:lang w:val="en-US"/>
              </w:rPr>
            </w:rPrChange>
          </w:rPr>
          <w:t>M2_RESERVE_MULT(N)</w:t>
        </w:r>
      </w:ins>
    </w:p>
    <w:p w:rsidR="00000000" w:rsidRDefault="00416C8F">
      <w:pPr>
        <w:pStyle w:val="ListParagraph"/>
        <w:numPr>
          <w:ilvl w:val="0"/>
          <w:numId w:val="11"/>
        </w:numPr>
        <w:rPr>
          <w:ins w:id="142" w:author="Niall Douglas" w:date="2010-08-29T18:50:00Z"/>
          <w:rStyle w:val="Code"/>
        </w:rPr>
        <w:pPrChange w:id="143" w:author="Niall Douglas" w:date="2010-08-29T18:50:00Z">
          <w:pPr>
            <w:pStyle w:val="ListParagraph"/>
            <w:numPr>
              <w:numId w:val="1"/>
            </w:numPr>
            <w:ind w:hanging="360"/>
          </w:pPr>
        </w:pPrChange>
      </w:pPr>
      <w:ins w:id="144" w:author="Niall Douglas" w:date="2010-08-29T15:44:00Z">
        <w:r w:rsidRPr="00416C8F">
          <w:rPr>
            <w:rStyle w:val="Code"/>
            <w:rPrChange w:id="145" w:author="Niall Douglas" w:date="2010-08-29T18:06:00Z">
              <w:rPr>
                <w:lang w:val="en-US"/>
              </w:rPr>
            </w:rPrChange>
          </w:rPr>
          <w:t>M2_RESERVE_SHIFT(N)</w:t>
        </w:r>
      </w:ins>
    </w:p>
    <w:p w:rsidR="00000000" w:rsidRDefault="00AA0A12">
      <w:pPr>
        <w:ind w:left="720"/>
        <w:rPr>
          <w:ins w:id="146" w:author="Niall Douglas" w:date="2010-08-29T18:50:00Z"/>
          <w:lang w:val="en-US"/>
        </w:rPr>
        <w:pPrChange w:id="147" w:author="Niall Douglas" w:date="2010-08-29T18:51:00Z">
          <w:pPr>
            <w:pStyle w:val="ListParagraph"/>
            <w:numPr>
              <w:numId w:val="1"/>
            </w:numPr>
            <w:ind w:hanging="360"/>
          </w:pPr>
        </w:pPrChange>
      </w:pPr>
      <w:ins w:id="148" w:author="Niall Douglas" w:date="2010-08-29T18:50:00Z">
        <w:r>
          <w:rPr>
            <w:lang w:val="en-US"/>
          </w:rPr>
          <w:lastRenderedPageBreak/>
          <w:t>I</w:t>
        </w:r>
      </w:ins>
      <w:ins w:id="149" w:author="Niall Douglas" w:date="2010-08-29T18:51:00Z">
        <w:r>
          <w:rPr>
            <w:lang w:val="en-US"/>
          </w:rPr>
          <w:t xml:space="preserve">t is expected that implementations may add additional flags not specified here. The right to use </w:t>
        </w:r>
      </w:ins>
      <w:ins w:id="150" w:author="Niall Douglas" w:date="2010-08-29T18:52:00Z">
        <w:r>
          <w:rPr>
            <w:lang w:val="en-US"/>
          </w:rPr>
          <w:t xml:space="preserve">up to </w:t>
        </w:r>
      </w:ins>
      <w:ins w:id="151" w:author="Niall Douglas" w:date="2010-08-29T18:51:00Z">
        <w:r>
          <w:rPr>
            <w:lang w:val="en-US"/>
          </w:rPr>
          <w:t xml:space="preserve">half the bits provided by </w:t>
        </w:r>
      </w:ins>
      <w:ins w:id="152" w:author="Niall Douglas" w:date="2010-08-29T18:52:00Z">
        <w:r>
          <w:rPr>
            <w:lang w:val="en-US"/>
          </w:rPr>
          <w:t xml:space="preserve">a </w:t>
        </w:r>
        <w:r w:rsidR="00416C8F" w:rsidRPr="00416C8F">
          <w:rPr>
            <w:rStyle w:val="Code"/>
            <w:rPrChange w:id="153" w:author="Niall Douglas" w:date="2010-08-29T18:53:00Z">
              <w:rPr>
                <w:lang w:val="en-US"/>
              </w:rPr>
            </w:rPrChange>
          </w:rPr>
          <w:t>uintmax_t</w:t>
        </w:r>
      </w:ins>
      <w:ins w:id="154" w:author="Niall Douglas" w:date="2010-08-29T18:53:00Z">
        <w:r>
          <w:rPr>
            <w:lang w:val="en-US"/>
          </w:rPr>
          <w:t xml:space="preserve"> in future versions of this specification is reserved.</w:t>
        </w:r>
      </w:ins>
    </w:p>
    <w:p w:rsidR="00000000" w:rsidRDefault="000E5ACE">
      <w:pPr>
        <w:rPr>
          <w:del w:id="155" w:author="Niall Douglas" w:date="2010-08-29T18:50:00Z"/>
          <w:rStyle w:val="Code"/>
          <w:rPrChange w:id="156" w:author="Niall Douglas" w:date="2010-08-29T18:06:00Z">
            <w:rPr>
              <w:del w:id="157" w:author="Niall Douglas" w:date="2010-08-29T18:50:00Z"/>
              <w:lang w:val="en-US"/>
            </w:rPr>
          </w:rPrChange>
        </w:rPr>
        <w:pPrChange w:id="158" w:author="Niall Douglas" w:date="2010-08-29T18:50:00Z">
          <w:pPr>
            <w:pStyle w:val="ListParagraph"/>
            <w:numPr>
              <w:numId w:val="1"/>
            </w:numPr>
            <w:ind w:hanging="360"/>
          </w:pPr>
        </w:pPrChange>
      </w:pPr>
    </w:p>
    <w:p w:rsidR="006C11F7" w:rsidRPr="006C11F7" w:rsidDel="007D66E2" w:rsidRDefault="006C11F7" w:rsidP="006C11F7">
      <w:pPr>
        <w:rPr>
          <w:del w:id="159" w:author="Niall Douglas" w:date="2010-08-29T15:16:00Z"/>
          <w:b/>
          <w:bCs/>
          <w:lang w:val="en-US"/>
        </w:rPr>
      </w:pPr>
      <w:del w:id="160" w:author="Niall Douglas" w:date="2010-08-29T15:16:00Z">
        <w:r w:rsidRPr="006C11F7" w:rsidDel="007D66E2">
          <w:rPr>
            <w:b/>
            <w:bCs/>
            <w:lang w:val="en-US"/>
          </w:rPr>
          <w:delText>7.22.3.1 The aligned_alloc function</w:delText>
        </w:r>
      </w:del>
    </w:p>
    <w:p w:rsidR="006C11F7" w:rsidRPr="006C11F7" w:rsidDel="007D66E2" w:rsidRDefault="006C11F7" w:rsidP="006C11F7">
      <w:pPr>
        <w:rPr>
          <w:del w:id="161" w:author="Niall Douglas" w:date="2010-08-29T15:16:00Z"/>
          <w:b/>
          <w:bCs/>
          <w:lang w:val="en-US"/>
        </w:rPr>
      </w:pPr>
      <w:del w:id="162" w:author="Niall Douglas" w:date="2010-08-29T15:16:00Z">
        <w:r w:rsidRPr="006C11F7" w:rsidDel="007D66E2">
          <w:rPr>
            <w:b/>
            <w:bCs/>
            <w:lang w:val="en-US"/>
          </w:rPr>
          <w:delText>Synopsis</w:delText>
        </w:r>
      </w:del>
    </w:p>
    <w:p w:rsidR="006C11F7" w:rsidRPr="006C11F7" w:rsidDel="007D66E2" w:rsidRDefault="006C11F7" w:rsidP="006C11F7">
      <w:pPr>
        <w:pStyle w:val="ListParagraph"/>
        <w:numPr>
          <w:ilvl w:val="0"/>
          <w:numId w:val="2"/>
        </w:numPr>
        <w:rPr>
          <w:del w:id="163" w:author="Niall Douglas" w:date="2010-08-29T15:16:00Z"/>
          <w:rStyle w:val="Code"/>
        </w:rPr>
      </w:pPr>
      <w:del w:id="164" w:author="Niall Douglas" w:date="2010-08-29T15:16:00Z">
        <w:r w:rsidRPr="006C11F7" w:rsidDel="007D66E2">
          <w:rPr>
            <w:rStyle w:val="Code"/>
            <w:lang w:val="en-US"/>
          </w:rPr>
          <w:delText>#include &lt;stdlib.h&gt;</w:delText>
        </w:r>
      </w:del>
    </w:p>
    <w:p w:rsidR="006C11F7" w:rsidRPr="006C11F7" w:rsidDel="007D66E2" w:rsidRDefault="006C11F7" w:rsidP="006C11F7">
      <w:pPr>
        <w:pStyle w:val="ListParagraph"/>
        <w:rPr>
          <w:del w:id="165" w:author="Niall Douglas" w:date="2010-08-29T15:16:00Z"/>
          <w:rStyle w:val="Code"/>
          <w:lang w:val="en-US"/>
        </w:rPr>
      </w:pPr>
      <w:del w:id="166" w:author="Niall Douglas" w:date="2010-08-29T15:16:00Z">
        <w:r w:rsidRPr="006C11F7" w:rsidDel="007D66E2">
          <w:rPr>
            <w:rStyle w:val="Code"/>
            <w:lang w:val="en-US"/>
          </w:rPr>
          <w:delText>void *aligned_alloc(size_t alignment, size_t size);</w:delText>
        </w:r>
      </w:del>
    </w:p>
    <w:p w:rsidR="006C11F7" w:rsidRPr="006C11F7" w:rsidDel="007D66E2" w:rsidRDefault="006C11F7" w:rsidP="006C11F7">
      <w:pPr>
        <w:rPr>
          <w:del w:id="167" w:author="Niall Douglas" w:date="2010-08-29T15:16:00Z"/>
          <w:b/>
          <w:bCs/>
          <w:lang w:val="en-US"/>
        </w:rPr>
      </w:pPr>
      <w:del w:id="168" w:author="Niall Douglas" w:date="2010-08-29T15:16:00Z">
        <w:r w:rsidRPr="006C11F7" w:rsidDel="007D66E2">
          <w:rPr>
            <w:b/>
            <w:bCs/>
            <w:lang w:val="en-US"/>
          </w:rPr>
          <w:delText>Description</w:delText>
        </w:r>
      </w:del>
    </w:p>
    <w:p w:rsidR="006C11F7" w:rsidRPr="006C11F7" w:rsidDel="007D66E2" w:rsidRDefault="006C11F7" w:rsidP="006C11F7">
      <w:pPr>
        <w:pStyle w:val="ListParagraph"/>
        <w:numPr>
          <w:ilvl w:val="0"/>
          <w:numId w:val="2"/>
        </w:numPr>
        <w:rPr>
          <w:del w:id="169" w:author="Niall Douglas" w:date="2010-08-29T15:16:00Z"/>
          <w:lang w:val="en-US"/>
        </w:rPr>
      </w:pPr>
      <w:del w:id="170" w:author="Niall Douglas" w:date="2010-08-29T15:16:00Z">
        <w:r w:rsidRPr="006C11F7" w:rsidDel="007D66E2">
          <w:rPr>
            <w:lang w:val="en-US"/>
          </w:rPr>
          <w:delText xml:space="preserve">The </w:delText>
        </w:r>
        <w:r w:rsidRPr="006C11F7" w:rsidDel="007D66E2">
          <w:rPr>
            <w:rStyle w:val="Code"/>
            <w:lang w:val="en-US"/>
          </w:rPr>
          <w:delText>aligned_alloc</w:delText>
        </w:r>
        <w:r w:rsidRPr="006C11F7" w:rsidDel="007D66E2">
          <w:rPr>
            <w:b/>
            <w:bCs/>
            <w:lang w:val="en-US"/>
          </w:rPr>
          <w:delText xml:space="preserve"> </w:delText>
        </w:r>
        <w:r w:rsidRPr="006C11F7" w:rsidDel="007D66E2">
          <w:rPr>
            <w:lang w:val="en-US"/>
          </w:rPr>
          <w:delText>function allocates space for an object whose alignment is</w:delText>
        </w:r>
        <w:r w:rsidDel="007D66E2">
          <w:rPr>
            <w:lang w:val="en-US"/>
          </w:rPr>
          <w:delText xml:space="preserve"> </w:delText>
        </w:r>
        <w:r w:rsidRPr="006C11F7" w:rsidDel="007D66E2">
          <w:rPr>
            <w:lang w:val="en-US"/>
          </w:rPr>
          <w:delText xml:space="preserve">specified by </w:delText>
        </w:r>
        <w:r w:rsidRPr="006C11F7" w:rsidDel="007D66E2">
          <w:rPr>
            <w:rStyle w:val="Code"/>
            <w:lang w:val="en-US"/>
          </w:rPr>
          <w:delText>alignment</w:delText>
        </w:r>
        <w:r w:rsidRPr="006C11F7" w:rsidDel="007D66E2">
          <w:rPr>
            <w:lang w:val="en-US"/>
          </w:rPr>
          <w:delText xml:space="preserve">, whose size is specified by </w:delText>
        </w:r>
        <w:r w:rsidRPr="006C11F7" w:rsidDel="007D66E2">
          <w:rPr>
            <w:rStyle w:val="Code"/>
            <w:lang w:val="en-US"/>
          </w:rPr>
          <w:delText>size</w:delText>
        </w:r>
        <w:r w:rsidRPr="006C11F7" w:rsidDel="007D66E2">
          <w:rPr>
            <w:lang w:val="en-US"/>
          </w:rPr>
          <w:delText xml:space="preserve">, and whose value is indeterminate. The value of </w:delText>
        </w:r>
        <w:r w:rsidRPr="006C11F7" w:rsidDel="007D66E2">
          <w:rPr>
            <w:rStyle w:val="Code"/>
            <w:lang w:val="en-US"/>
          </w:rPr>
          <w:delText>alignment</w:delText>
        </w:r>
        <w:r w:rsidRPr="006C11F7" w:rsidDel="007D66E2">
          <w:rPr>
            <w:b/>
            <w:bCs/>
            <w:lang w:val="en-US"/>
          </w:rPr>
          <w:delText xml:space="preserve"> </w:delText>
        </w:r>
        <w:r w:rsidRPr="006C11F7" w:rsidDel="007D66E2">
          <w:rPr>
            <w:lang w:val="en-US"/>
          </w:rPr>
          <w:delText xml:space="preserve">shall be a valid alignment supported by the implementation and the value of </w:delText>
        </w:r>
        <w:r w:rsidRPr="006C11F7" w:rsidDel="007D66E2">
          <w:rPr>
            <w:rStyle w:val="Code"/>
            <w:lang w:val="en-US"/>
          </w:rPr>
          <w:delText>size</w:delText>
        </w:r>
        <w:r w:rsidRPr="006C11F7" w:rsidDel="007D66E2">
          <w:rPr>
            <w:b/>
            <w:bCs/>
            <w:lang w:val="en-US"/>
          </w:rPr>
          <w:delText xml:space="preserve"> </w:delText>
        </w:r>
        <w:r w:rsidRPr="006C11F7" w:rsidDel="007D66E2">
          <w:rPr>
            <w:lang w:val="en-US"/>
          </w:rPr>
          <w:delText xml:space="preserve">shall be an integral multiple of </w:delText>
        </w:r>
        <w:r w:rsidRPr="006C11F7" w:rsidDel="007D66E2">
          <w:rPr>
            <w:rStyle w:val="Code"/>
            <w:lang w:val="en-US"/>
          </w:rPr>
          <w:delText>alignment</w:delText>
        </w:r>
        <w:r w:rsidRPr="006C11F7" w:rsidDel="007D66E2">
          <w:rPr>
            <w:lang w:val="en-US"/>
          </w:rPr>
          <w:delText>.</w:delText>
        </w:r>
      </w:del>
    </w:p>
    <w:p w:rsidR="006C11F7" w:rsidRPr="006C11F7" w:rsidDel="007D66E2" w:rsidRDefault="006C11F7" w:rsidP="006C11F7">
      <w:pPr>
        <w:rPr>
          <w:del w:id="171" w:author="Niall Douglas" w:date="2010-08-29T15:16:00Z"/>
          <w:b/>
          <w:bCs/>
          <w:lang w:val="en-US"/>
        </w:rPr>
      </w:pPr>
      <w:del w:id="172" w:author="Niall Douglas" w:date="2010-08-29T15:16:00Z">
        <w:r w:rsidRPr="006C11F7" w:rsidDel="007D66E2">
          <w:rPr>
            <w:b/>
            <w:bCs/>
            <w:lang w:val="en-US"/>
          </w:rPr>
          <w:delText>Returns</w:delText>
        </w:r>
      </w:del>
    </w:p>
    <w:p w:rsidR="006C11F7" w:rsidRPr="006C11F7" w:rsidDel="007D66E2" w:rsidRDefault="006C11F7" w:rsidP="006C11F7">
      <w:pPr>
        <w:pStyle w:val="ListParagraph"/>
        <w:numPr>
          <w:ilvl w:val="0"/>
          <w:numId w:val="2"/>
        </w:numPr>
        <w:rPr>
          <w:del w:id="173" w:author="Niall Douglas" w:date="2010-08-29T15:16:00Z"/>
          <w:lang w:val="en-US"/>
        </w:rPr>
      </w:pPr>
      <w:del w:id="174" w:author="Niall Douglas" w:date="2010-08-29T15:16:00Z">
        <w:r w:rsidRPr="006C11F7" w:rsidDel="007D66E2">
          <w:rPr>
            <w:lang w:val="en-US"/>
          </w:rPr>
          <w:delText xml:space="preserve">The </w:delText>
        </w:r>
        <w:r w:rsidRPr="006C11F7" w:rsidDel="007D66E2">
          <w:rPr>
            <w:rStyle w:val="Code"/>
            <w:lang w:val="en-US"/>
          </w:rPr>
          <w:delText>aligned_alloc</w:delText>
        </w:r>
        <w:r w:rsidRPr="006C11F7" w:rsidDel="007D66E2">
          <w:rPr>
            <w:b/>
            <w:bCs/>
            <w:lang w:val="en-US"/>
          </w:rPr>
          <w:delText xml:space="preserve"> </w:delText>
        </w:r>
        <w:r w:rsidRPr="006C11F7" w:rsidDel="007D66E2">
          <w:rPr>
            <w:lang w:val="en-US"/>
          </w:rPr>
          <w:delText>function returns either a null pointer or a pointer to the allocated</w:delText>
        </w:r>
        <w:r w:rsidDel="007D66E2">
          <w:rPr>
            <w:lang w:val="en-US"/>
          </w:rPr>
          <w:delText xml:space="preserve"> </w:delText>
        </w:r>
        <w:r w:rsidRPr="006C11F7" w:rsidDel="007D66E2">
          <w:rPr>
            <w:lang w:val="en-US"/>
          </w:rPr>
          <w:delText>space.</w:delText>
        </w:r>
      </w:del>
    </w:p>
    <w:p w:rsidR="006C11F7" w:rsidRPr="006C11F7" w:rsidRDefault="006C11F7" w:rsidP="006C11F7">
      <w:pPr>
        <w:rPr>
          <w:b/>
          <w:bCs/>
          <w:lang w:val="en-US"/>
        </w:rPr>
      </w:pPr>
      <w:r w:rsidRPr="006C11F7">
        <w:rPr>
          <w:b/>
          <w:bCs/>
          <w:lang w:val="en-US"/>
        </w:rPr>
        <w:t>7.22.3.</w:t>
      </w:r>
      <w:ins w:id="175" w:author="Niall Douglas" w:date="2010-08-29T15:16:00Z">
        <w:r w:rsidR="007D66E2">
          <w:rPr>
            <w:b/>
            <w:bCs/>
            <w:lang w:val="en-US"/>
          </w:rPr>
          <w:t>1</w:t>
        </w:r>
      </w:ins>
      <w:del w:id="176" w:author="Niall Douglas" w:date="2010-08-29T15:16:00Z">
        <w:r w:rsidRPr="006C11F7" w:rsidDel="007D66E2">
          <w:rPr>
            <w:b/>
            <w:bCs/>
            <w:lang w:val="en-US"/>
          </w:rPr>
          <w:delText>2</w:delText>
        </w:r>
      </w:del>
      <w:r w:rsidRPr="006C11F7">
        <w:rPr>
          <w:b/>
          <w:bCs/>
          <w:lang w:val="en-US"/>
        </w:rPr>
        <w:t xml:space="preserve"> The calloc function</w:t>
      </w:r>
    </w:p>
    <w:p w:rsidR="006C11F7" w:rsidRPr="006C11F7" w:rsidRDefault="006C11F7" w:rsidP="006C11F7">
      <w:pPr>
        <w:rPr>
          <w:b/>
          <w:bCs/>
          <w:lang w:val="en-US"/>
        </w:rPr>
      </w:pPr>
      <w:r w:rsidRPr="006C11F7">
        <w:rPr>
          <w:b/>
          <w:bCs/>
          <w:lang w:val="en-US"/>
        </w:rPr>
        <w:t>Synopsis</w:t>
      </w:r>
    </w:p>
    <w:p w:rsidR="006C11F7" w:rsidRPr="006C11F7" w:rsidRDefault="006C11F7" w:rsidP="006C11F7">
      <w:pPr>
        <w:pStyle w:val="ListParagraph"/>
        <w:numPr>
          <w:ilvl w:val="0"/>
          <w:numId w:val="3"/>
        </w:numPr>
        <w:rPr>
          <w:rStyle w:val="Code"/>
        </w:rPr>
      </w:pPr>
      <w:r w:rsidRPr="006C11F7">
        <w:rPr>
          <w:rStyle w:val="Code"/>
          <w:lang w:val="en-US"/>
        </w:rPr>
        <w:t>#include &lt;stdlib.h&gt;</w:t>
      </w:r>
    </w:p>
    <w:p w:rsidR="006C11F7" w:rsidRPr="006C11F7" w:rsidRDefault="006C11F7" w:rsidP="006C11F7">
      <w:pPr>
        <w:pStyle w:val="ListParagraph"/>
        <w:rPr>
          <w:rStyle w:val="Code"/>
          <w:lang w:val="en-US"/>
        </w:rPr>
      </w:pPr>
      <w:r w:rsidRPr="006C11F7">
        <w:rPr>
          <w:rStyle w:val="Code"/>
          <w:lang w:val="en-US"/>
        </w:rPr>
        <w:t>void *calloc(size_t nmemb, size_t size);</w:t>
      </w:r>
    </w:p>
    <w:p w:rsidR="006C11F7" w:rsidRPr="006C11F7" w:rsidRDefault="006C11F7" w:rsidP="006C11F7">
      <w:pPr>
        <w:rPr>
          <w:b/>
          <w:bCs/>
          <w:lang w:val="en-US"/>
        </w:rPr>
      </w:pPr>
      <w:r w:rsidRPr="006C11F7">
        <w:rPr>
          <w:b/>
          <w:bCs/>
          <w:lang w:val="en-US"/>
        </w:rPr>
        <w:t>Description</w:t>
      </w:r>
    </w:p>
    <w:p w:rsidR="006C11F7" w:rsidRPr="006C11F7" w:rsidRDefault="006C11F7" w:rsidP="006C11F7">
      <w:pPr>
        <w:pStyle w:val="ListParagraph"/>
        <w:numPr>
          <w:ilvl w:val="0"/>
          <w:numId w:val="3"/>
        </w:numPr>
        <w:rPr>
          <w:lang w:val="en-US"/>
        </w:rPr>
      </w:pPr>
      <w:r w:rsidRPr="006C11F7">
        <w:rPr>
          <w:lang w:val="en-US"/>
        </w:rPr>
        <w:t xml:space="preserve">The </w:t>
      </w:r>
      <w:r w:rsidRPr="006C11F7">
        <w:rPr>
          <w:rStyle w:val="Code"/>
          <w:lang w:val="en-US"/>
        </w:rPr>
        <w:t>calloc</w:t>
      </w:r>
      <w:r w:rsidRPr="006C11F7">
        <w:rPr>
          <w:b/>
          <w:bCs/>
          <w:lang w:val="en-US"/>
        </w:rPr>
        <w:t xml:space="preserve"> </w:t>
      </w:r>
      <w:r w:rsidRPr="006C11F7">
        <w:rPr>
          <w:lang w:val="en-US"/>
        </w:rPr>
        <w:t xml:space="preserve">function allocates space for an array of </w:t>
      </w:r>
      <w:r w:rsidRPr="006C11F7">
        <w:rPr>
          <w:rStyle w:val="Code"/>
          <w:lang w:val="en-US"/>
        </w:rPr>
        <w:t>nmemb</w:t>
      </w:r>
      <w:r w:rsidRPr="006C11F7">
        <w:rPr>
          <w:b/>
          <w:bCs/>
          <w:lang w:val="en-US"/>
        </w:rPr>
        <w:t xml:space="preserve"> </w:t>
      </w:r>
      <w:r w:rsidRPr="006C11F7">
        <w:rPr>
          <w:lang w:val="en-US"/>
        </w:rPr>
        <w:t>objects, each of whose size</w:t>
      </w:r>
      <w:r>
        <w:rPr>
          <w:lang w:val="en-US"/>
        </w:rPr>
        <w:t xml:space="preserve"> </w:t>
      </w:r>
      <w:r w:rsidRPr="006C11F7">
        <w:rPr>
          <w:lang w:val="en-US"/>
        </w:rPr>
        <w:t xml:space="preserve">is </w:t>
      </w:r>
      <w:r w:rsidRPr="006C11F7">
        <w:rPr>
          <w:rStyle w:val="Code"/>
          <w:lang w:val="en-US"/>
        </w:rPr>
        <w:t>size</w:t>
      </w:r>
      <w:r w:rsidRPr="006C11F7">
        <w:rPr>
          <w:lang w:val="en-US"/>
        </w:rPr>
        <w:t>. The space is initialized to all bits zero.</w:t>
      </w:r>
    </w:p>
    <w:p w:rsidR="006C11F7" w:rsidRPr="006C11F7" w:rsidRDefault="006C11F7" w:rsidP="006C11F7">
      <w:pPr>
        <w:rPr>
          <w:b/>
          <w:bCs/>
          <w:lang w:val="en-US"/>
        </w:rPr>
      </w:pPr>
      <w:r w:rsidRPr="006C11F7">
        <w:rPr>
          <w:b/>
          <w:bCs/>
          <w:lang w:val="en-US"/>
        </w:rPr>
        <w:t>Returns</w:t>
      </w:r>
    </w:p>
    <w:p w:rsidR="006C11F7" w:rsidRPr="006C11F7" w:rsidRDefault="006C11F7" w:rsidP="006C11F7">
      <w:pPr>
        <w:pStyle w:val="ListParagraph"/>
        <w:numPr>
          <w:ilvl w:val="0"/>
          <w:numId w:val="3"/>
        </w:numPr>
        <w:rPr>
          <w:lang w:val="en-US"/>
        </w:rPr>
      </w:pPr>
      <w:r w:rsidRPr="006C11F7">
        <w:rPr>
          <w:lang w:val="en-US"/>
        </w:rPr>
        <w:t xml:space="preserve">The </w:t>
      </w:r>
      <w:r w:rsidRPr="006C11F7">
        <w:rPr>
          <w:rStyle w:val="Code"/>
          <w:lang w:val="en-US"/>
        </w:rPr>
        <w:t>calloc</w:t>
      </w:r>
      <w:r w:rsidRPr="006C11F7">
        <w:rPr>
          <w:b/>
          <w:bCs/>
          <w:lang w:val="en-US"/>
        </w:rPr>
        <w:t xml:space="preserve"> </w:t>
      </w:r>
      <w:r w:rsidRPr="006C11F7">
        <w:rPr>
          <w:lang w:val="en-US"/>
        </w:rPr>
        <w:t>function returns either a null pointer or a pointer to the allocated space.</w:t>
      </w:r>
    </w:p>
    <w:p w:rsidR="006C11F7" w:rsidRPr="006C11F7" w:rsidRDefault="006C11F7" w:rsidP="006C11F7">
      <w:pPr>
        <w:rPr>
          <w:b/>
          <w:bCs/>
          <w:lang w:val="en-US"/>
        </w:rPr>
      </w:pPr>
      <w:r w:rsidRPr="006C11F7">
        <w:rPr>
          <w:b/>
          <w:bCs/>
          <w:lang w:val="en-US"/>
        </w:rPr>
        <w:t>7.22.3.</w:t>
      </w:r>
      <w:ins w:id="177" w:author="Niall Douglas" w:date="2010-08-29T15:16:00Z">
        <w:r w:rsidR="007D66E2">
          <w:rPr>
            <w:b/>
            <w:bCs/>
            <w:lang w:val="en-US"/>
          </w:rPr>
          <w:t>2</w:t>
        </w:r>
      </w:ins>
      <w:del w:id="178" w:author="Niall Douglas" w:date="2010-08-29T15:16:00Z">
        <w:r w:rsidRPr="006C11F7" w:rsidDel="007D66E2">
          <w:rPr>
            <w:b/>
            <w:bCs/>
            <w:lang w:val="en-US"/>
          </w:rPr>
          <w:delText>3</w:delText>
        </w:r>
      </w:del>
      <w:r w:rsidRPr="006C11F7">
        <w:rPr>
          <w:b/>
          <w:bCs/>
          <w:lang w:val="en-US"/>
        </w:rPr>
        <w:t xml:space="preserve"> The free function</w:t>
      </w:r>
    </w:p>
    <w:p w:rsidR="006C11F7" w:rsidRPr="006C11F7" w:rsidRDefault="006C11F7" w:rsidP="006C11F7">
      <w:pPr>
        <w:rPr>
          <w:b/>
          <w:bCs/>
          <w:lang w:val="en-US"/>
        </w:rPr>
      </w:pPr>
      <w:r w:rsidRPr="006C11F7">
        <w:rPr>
          <w:b/>
          <w:bCs/>
          <w:lang w:val="en-US"/>
        </w:rPr>
        <w:t>Synopsis</w:t>
      </w:r>
    </w:p>
    <w:p w:rsidR="006C11F7" w:rsidRPr="006C11F7" w:rsidRDefault="006C11F7" w:rsidP="006C11F7">
      <w:pPr>
        <w:pStyle w:val="ListParagraph"/>
        <w:numPr>
          <w:ilvl w:val="0"/>
          <w:numId w:val="4"/>
        </w:numPr>
        <w:rPr>
          <w:rStyle w:val="Code"/>
        </w:rPr>
      </w:pPr>
      <w:r w:rsidRPr="006C11F7">
        <w:rPr>
          <w:rStyle w:val="Code"/>
          <w:lang w:val="en-US"/>
        </w:rPr>
        <w:t>#include &lt;stdlib.h&gt;</w:t>
      </w:r>
    </w:p>
    <w:p w:rsidR="006C11F7" w:rsidRPr="006C11F7" w:rsidRDefault="006C11F7" w:rsidP="006C11F7">
      <w:pPr>
        <w:pStyle w:val="ListParagraph"/>
        <w:rPr>
          <w:rStyle w:val="Code"/>
          <w:lang w:val="en-US"/>
        </w:rPr>
      </w:pPr>
      <w:r w:rsidRPr="006C11F7">
        <w:rPr>
          <w:rStyle w:val="Code"/>
          <w:lang w:val="en-US"/>
        </w:rPr>
        <w:t>void free(void *ptr);</w:t>
      </w:r>
    </w:p>
    <w:p w:rsidR="006C11F7" w:rsidRPr="006C11F7" w:rsidRDefault="006C11F7" w:rsidP="006C11F7">
      <w:pPr>
        <w:rPr>
          <w:b/>
          <w:bCs/>
          <w:lang w:val="en-US"/>
        </w:rPr>
      </w:pPr>
      <w:r w:rsidRPr="006C11F7">
        <w:rPr>
          <w:b/>
          <w:bCs/>
          <w:lang w:val="en-US"/>
        </w:rPr>
        <w:t>Description</w:t>
      </w:r>
    </w:p>
    <w:p w:rsidR="006C11F7" w:rsidRPr="006C11F7" w:rsidRDefault="006C11F7" w:rsidP="006C11F7">
      <w:pPr>
        <w:pStyle w:val="ListParagraph"/>
        <w:numPr>
          <w:ilvl w:val="0"/>
          <w:numId w:val="4"/>
        </w:numPr>
        <w:rPr>
          <w:lang w:val="en-US"/>
        </w:rPr>
      </w:pPr>
      <w:r w:rsidRPr="006C11F7">
        <w:rPr>
          <w:lang w:val="en-US"/>
        </w:rPr>
        <w:t xml:space="preserve">The </w:t>
      </w:r>
      <w:r w:rsidRPr="006C11F7">
        <w:rPr>
          <w:rStyle w:val="Code"/>
          <w:lang w:val="en-US"/>
        </w:rPr>
        <w:t>free</w:t>
      </w:r>
      <w:r w:rsidRPr="006C11F7">
        <w:rPr>
          <w:b/>
          <w:bCs/>
          <w:lang w:val="en-US"/>
        </w:rPr>
        <w:t xml:space="preserve"> </w:t>
      </w:r>
      <w:r w:rsidRPr="006C11F7">
        <w:rPr>
          <w:lang w:val="en-US"/>
        </w:rPr>
        <w:t xml:space="preserve">function causes the space pointed to by </w:t>
      </w:r>
      <w:r w:rsidRPr="006C11F7">
        <w:rPr>
          <w:rStyle w:val="Code"/>
          <w:lang w:val="en-US"/>
        </w:rPr>
        <w:t>ptr</w:t>
      </w:r>
      <w:r w:rsidRPr="006C11F7">
        <w:rPr>
          <w:b/>
          <w:bCs/>
          <w:lang w:val="en-US"/>
        </w:rPr>
        <w:t xml:space="preserve"> </w:t>
      </w:r>
      <w:r w:rsidRPr="006C11F7">
        <w:rPr>
          <w:lang w:val="en-US"/>
        </w:rPr>
        <w:t>to be deallocated, that is, made</w:t>
      </w:r>
      <w:r>
        <w:rPr>
          <w:lang w:val="en-US"/>
        </w:rPr>
        <w:t xml:space="preserve"> </w:t>
      </w:r>
      <w:r w:rsidRPr="006C11F7">
        <w:rPr>
          <w:lang w:val="en-US"/>
        </w:rPr>
        <w:t xml:space="preserve">available for further allocation. If </w:t>
      </w:r>
      <w:r w:rsidRPr="006C11F7">
        <w:rPr>
          <w:rStyle w:val="Code"/>
          <w:lang w:val="en-US"/>
        </w:rPr>
        <w:t>ptr</w:t>
      </w:r>
      <w:r w:rsidRPr="006C11F7">
        <w:rPr>
          <w:b/>
          <w:bCs/>
          <w:lang w:val="en-US"/>
        </w:rPr>
        <w:t xml:space="preserve"> </w:t>
      </w:r>
      <w:r w:rsidRPr="006C11F7">
        <w:rPr>
          <w:lang w:val="en-US"/>
        </w:rPr>
        <w:t xml:space="preserve">is a null pointer, no action occurs. Otherwise, if the argument does not match a pointer earlier returned by a memory management function, or if the space has been deallocated by a call to </w:t>
      </w:r>
      <w:ins w:id="179" w:author="Niall Douglas" w:date="2010-08-29T17:47:00Z">
        <w:r w:rsidR="00AB2275">
          <w:rPr>
            <w:lang w:val="en-US"/>
          </w:rPr>
          <w:t>the</w:t>
        </w:r>
        <w:r w:rsidR="00AB2275" w:rsidRPr="006C11F7">
          <w:rPr>
            <w:lang w:val="en-US"/>
          </w:rPr>
          <w:t xml:space="preserve"> </w:t>
        </w:r>
        <w:r w:rsidR="00AB2275" w:rsidRPr="001A532F">
          <w:rPr>
            <w:rStyle w:val="Code"/>
            <w:lang w:val="en-US"/>
          </w:rPr>
          <w:t>free</w:t>
        </w:r>
        <w:r w:rsidR="00AB2275">
          <w:rPr>
            <w:lang w:val="en-US"/>
          </w:rPr>
          <w:t xml:space="preserve">, </w:t>
        </w:r>
        <w:r w:rsidR="00AB2275" w:rsidRPr="00AB2275">
          <w:rPr>
            <w:rStyle w:val="Code"/>
          </w:rPr>
          <w:t>free2</w:t>
        </w:r>
        <w:r w:rsidR="00AB2275">
          <w:rPr>
            <w:lang w:val="en-US"/>
          </w:rPr>
          <w:t xml:space="preserve">, </w:t>
        </w:r>
        <w:r w:rsidR="00AB2275" w:rsidRPr="001A532F">
          <w:rPr>
            <w:lang w:val="en-US"/>
          </w:rPr>
          <w:t xml:space="preserve"> </w:t>
        </w:r>
        <w:r w:rsidR="00AB2275" w:rsidRPr="001A532F">
          <w:rPr>
            <w:rStyle w:val="Code"/>
            <w:lang w:val="en-US"/>
          </w:rPr>
          <w:t>realloc</w:t>
        </w:r>
        <w:r w:rsidR="00AB2275">
          <w:rPr>
            <w:lang w:val="en-US"/>
          </w:rPr>
          <w:t xml:space="preserve"> or </w:t>
        </w:r>
        <w:r w:rsidR="00AB2275" w:rsidRPr="00AB2275">
          <w:rPr>
            <w:rStyle w:val="Code"/>
          </w:rPr>
          <w:t>realloc2</w:t>
        </w:r>
        <w:r w:rsidR="00AB2275">
          <w:rPr>
            <w:lang w:val="en-US"/>
          </w:rPr>
          <w:t xml:space="preserve"> f</w:t>
        </w:r>
        <w:r w:rsidR="00AB2275" w:rsidRPr="001A532F">
          <w:rPr>
            <w:lang w:val="en-US"/>
          </w:rPr>
          <w:t>unct</w:t>
        </w:r>
        <w:r w:rsidR="00AB2275">
          <w:rPr>
            <w:lang w:val="en-US"/>
          </w:rPr>
          <w:t>ion</w:t>
        </w:r>
      </w:ins>
      <w:del w:id="180" w:author="Niall Douglas" w:date="2010-08-29T17:47:00Z">
        <w:r w:rsidRPr="006C11F7" w:rsidDel="00AB2275">
          <w:rPr>
            <w:rStyle w:val="Code"/>
            <w:lang w:val="en-US"/>
          </w:rPr>
          <w:delText>free</w:delText>
        </w:r>
        <w:r w:rsidRPr="006C11F7" w:rsidDel="00AB2275">
          <w:rPr>
            <w:b/>
            <w:bCs/>
            <w:lang w:val="en-US"/>
          </w:rPr>
          <w:delText xml:space="preserve"> </w:delText>
        </w:r>
        <w:r w:rsidRPr="006C11F7" w:rsidDel="00AB2275">
          <w:rPr>
            <w:lang w:val="en-US"/>
          </w:rPr>
          <w:delText xml:space="preserve">or </w:delText>
        </w:r>
        <w:r w:rsidRPr="006C11F7" w:rsidDel="00AB2275">
          <w:rPr>
            <w:rStyle w:val="Code"/>
            <w:lang w:val="en-US"/>
          </w:rPr>
          <w:delText>realloc</w:delText>
        </w:r>
      </w:del>
      <w:r w:rsidRPr="006C11F7">
        <w:rPr>
          <w:lang w:val="en-US"/>
        </w:rPr>
        <w:t>, the behavior is undefined.</w:t>
      </w:r>
    </w:p>
    <w:p w:rsidR="006C11F7" w:rsidRPr="006C11F7" w:rsidRDefault="006C11F7" w:rsidP="006C11F7">
      <w:pPr>
        <w:rPr>
          <w:b/>
          <w:bCs/>
          <w:lang w:val="en-US"/>
        </w:rPr>
      </w:pPr>
      <w:r w:rsidRPr="006C11F7">
        <w:rPr>
          <w:b/>
          <w:bCs/>
          <w:lang w:val="en-US"/>
        </w:rPr>
        <w:t>Returns</w:t>
      </w:r>
    </w:p>
    <w:p w:rsidR="006C11F7" w:rsidRPr="006C11F7" w:rsidRDefault="006C11F7" w:rsidP="006C11F7">
      <w:pPr>
        <w:pStyle w:val="ListParagraph"/>
        <w:numPr>
          <w:ilvl w:val="0"/>
          <w:numId w:val="4"/>
        </w:numPr>
        <w:rPr>
          <w:lang w:val="en-US"/>
        </w:rPr>
      </w:pPr>
      <w:r w:rsidRPr="006C11F7">
        <w:rPr>
          <w:lang w:val="en-US"/>
        </w:rPr>
        <w:t xml:space="preserve">The </w:t>
      </w:r>
      <w:r w:rsidRPr="006C11F7">
        <w:rPr>
          <w:rStyle w:val="Code"/>
          <w:lang w:val="en-US"/>
        </w:rPr>
        <w:t>free</w:t>
      </w:r>
      <w:r w:rsidRPr="006C11F7">
        <w:rPr>
          <w:b/>
          <w:bCs/>
          <w:lang w:val="en-US"/>
        </w:rPr>
        <w:t xml:space="preserve"> </w:t>
      </w:r>
      <w:r w:rsidRPr="006C11F7">
        <w:rPr>
          <w:lang w:val="en-US"/>
        </w:rPr>
        <w:t>function returns no value.</w:t>
      </w:r>
    </w:p>
    <w:p w:rsidR="00656FCF" w:rsidRPr="006C11F7" w:rsidRDefault="00656FCF" w:rsidP="00656FCF">
      <w:pPr>
        <w:rPr>
          <w:ins w:id="181" w:author="Niall Douglas" w:date="2010-08-29T17:21:00Z"/>
          <w:b/>
          <w:bCs/>
          <w:lang w:val="en-US"/>
        </w:rPr>
      </w:pPr>
      <w:ins w:id="182" w:author="Niall Douglas" w:date="2010-08-29T17:21:00Z">
        <w:r w:rsidRPr="006C11F7">
          <w:rPr>
            <w:b/>
            <w:bCs/>
            <w:lang w:val="en-US"/>
          </w:rPr>
          <w:t>7.22.3.</w:t>
        </w:r>
        <w:r>
          <w:rPr>
            <w:b/>
            <w:bCs/>
            <w:lang w:val="en-US"/>
          </w:rPr>
          <w:t>3</w:t>
        </w:r>
        <w:r w:rsidRPr="006C11F7">
          <w:rPr>
            <w:b/>
            <w:bCs/>
            <w:lang w:val="en-US"/>
          </w:rPr>
          <w:t xml:space="preserve"> The free</w:t>
        </w:r>
        <w:r>
          <w:rPr>
            <w:b/>
            <w:bCs/>
            <w:lang w:val="en-US"/>
          </w:rPr>
          <w:t>2</w:t>
        </w:r>
        <w:r w:rsidRPr="006C11F7">
          <w:rPr>
            <w:b/>
            <w:bCs/>
            <w:lang w:val="en-US"/>
          </w:rPr>
          <w:t xml:space="preserve"> function</w:t>
        </w:r>
      </w:ins>
    </w:p>
    <w:p w:rsidR="00656FCF" w:rsidRPr="006C11F7" w:rsidRDefault="00656FCF" w:rsidP="00656FCF">
      <w:pPr>
        <w:rPr>
          <w:ins w:id="183" w:author="Niall Douglas" w:date="2010-08-29T17:21:00Z"/>
          <w:b/>
          <w:bCs/>
          <w:lang w:val="en-US"/>
        </w:rPr>
      </w:pPr>
      <w:ins w:id="184" w:author="Niall Douglas" w:date="2010-08-29T17:21:00Z">
        <w:r w:rsidRPr="006C11F7">
          <w:rPr>
            <w:b/>
            <w:bCs/>
            <w:lang w:val="en-US"/>
          </w:rPr>
          <w:t>Synopsis</w:t>
        </w:r>
      </w:ins>
    </w:p>
    <w:p w:rsidR="00656FCF" w:rsidRPr="006C11F7" w:rsidRDefault="00656FCF" w:rsidP="00656FCF">
      <w:pPr>
        <w:pStyle w:val="ListParagraph"/>
        <w:numPr>
          <w:ilvl w:val="0"/>
          <w:numId w:val="12"/>
        </w:numPr>
        <w:rPr>
          <w:ins w:id="185" w:author="Niall Douglas" w:date="2010-08-29T17:21:00Z"/>
          <w:rStyle w:val="Code"/>
        </w:rPr>
      </w:pPr>
      <w:ins w:id="186" w:author="Niall Douglas" w:date="2010-08-29T17:21:00Z">
        <w:r w:rsidRPr="006C11F7">
          <w:rPr>
            <w:rStyle w:val="Code"/>
            <w:lang w:val="en-US"/>
          </w:rPr>
          <w:t>#include &lt;stdlib.h&gt;</w:t>
        </w:r>
      </w:ins>
    </w:p>
    <w:p w:rsidR="00656FCF" w:rsidRPr="006C11F7" w:rsidRDefault="00656FCF" w:rsidP="00656FCF">
      <w:pPr>
        <w:pStyle w:val="ListParagraph"/>
        <w:rPr>
          <w:ins w:id="187" w:author="Niall Douglas" w:date="2010-08-29T17:21:00Z"/>
          <w:rStyle w:val="Code"/>
          <w:lang w:val="en-US"/>
        </w:rPr>
      </w:pPr>
      <w:ins w:id="188" w:author="Niall Douglas" w:date="2010-08-29T17:21:00Z">
        <w:r w:rsidRPr="006C11F7">
          <w:rPr>
            <w:rStyle w:val="Code"/>
            <w:lang w:val="en-US"/>
          </w:rPr>
          <w:t>void free</w:t>
        </w:r>
        <w:r>
          <w:rPr>
            <w:rStyle w:val="Code"/>
            <w:lang w:val="en-US"/>
          </w:rPr>
          <w:t>2</w:t>
        </w:r>
        <w:r w:rsidRPr="006C11F7">
          <w:rPr>
            <w:rStyle w:val="Code"/>
            <w:lang w:val="en-US"/>
          </w:rPr>
          <w:t>(void *ptr</w:t>
        </w:r>
        <w:r>
          <w:rPr>
            <w:rStyle w:val="Code"/>
            <w:lang w:val="en-US"/>
          </w:rPr>
          <w:t>, uintmax_t flags</w:t>
        </w:r>
        <w:r w:rsidRPr="006C11F7">
          <w:rPr>
            <w:rStyle w:val="Code"/>
            <w:lang w:val="en-US"/>
          </w:rPr>
          <w:t>);</w:t>
        </w:r>
      </w:ins>
    </w:p>
    <w:p w:rsidR="00656FCF" w:rsidRPr="006C11F7" w:rsidRDefault="00656FCF" w:rsidP="00656FCF">
      <w:pPr>
        <w:rPr>
          <w:ins w:id="189" w:author="Niall Douglas" w:date="2010-08-29T17:21:00Z"/>
          <w:b/>
          <w:bCs/>
          <w:lang w:val="en-US"/>
        </w:rPr>
      </w:pPr>
      <w:ins w:id="190" w:author="Niall Douglas" w:date="2010-08-29T17:21:00Z">
        <w:r w:rsidRPr="006C11F7">
          <w:rPr>
            <w:b/>
            <w:bCs/>
            <w:lang w:val="en-US"/>
          </w:rPr>
          <w:t>Description</w:t>
        </w:r>
      </w:ins>
    </w:p>
    <w:p w:rsidR="00656FCF" w:rsidRDefault="00656FCF" w:rsidP="00656FCF">
      <w:pPr>
        <w:pStyle w:val="ListParagraph"/>
        <w:numPr>
          <w:ilvl w:val="0"/>
          <w:numId w:val="12"/>
        </w:numPr>
        <w:rPr>
          <w:ins w:id="191" w:author="Niall Douglas" w:date="2010-08-29T18:07:00Z"/>
          <w:lang w:val="en-US"/>
        </w:rPr>
      </w:pPr>
      <w:ins w:id="192" w:author="Niall Douglas" w:date="2010-08-29T17:21:00Z">
        <w:r w:rsidRPr="006C11F7">
          <w:rPr>
            <w:lang w:val="en-US"/>
          </w:rPr>
          <w:t xml:space="preserve">The </w:t>
        </w:r>
        <w:r w:rsidRPr="006C11F7">
          <w:rPr>
            <w:rStyle w:val="Code"/>
            <w:lang w:val="en-US"/>
          </w:rPr>
          <w:t>fre</w:t>
        </w:r>
        <w:r>
          <w:rPr>
            <w:rStyle w:val="Code"/>
            <w:lang w:val="en-US"/>
          </w:rPr>
          <w:t>e2</w:t>
        </w:r>
        <w:r w:rsidRPr="006C11F7">
          <w:rPr>
            <w:b/>
            <w:bCs/>
            <w:lang w:val="en-US"/>
          </w:rPr>
          <w:t xml:space="preserve"> </w:t>
        </w:r>
        <w:r w:rsidRPr="006C11F7">
          <w:rPr>
            <w:lang w:val="en-US"/>
          </w:rPr>
          <w:t xml:space="preserve">function causes the space pointed to by </w:t>
        </w:r>
        <w:r w:rsidRPr="006C11F7">
          <w:rPr>
            <w:rStyle w:val="Code"/>
            <w:lang w:val="en-US"/>
          </w:rPr>
          <w:t>ptr</w:t>
        </w:r>
        <w:r w:rsidRPr="006C11F7">
          <w:rPr>
            <w:b/>
            <w:bCs/>
            <w:lang w:val="en-US"/>
          </w:rPr>
          <w:t xml:space="preserve"> </w:t>
        </w:r>
        <w:r w:rsidRPr="006C11F7">
          <w:rPr>
            <w:lang w:val="en-US"/>
          </w:rPr>
          <w:t>to be deallocated, that is, made</w:t>
        </w:r>
        <w:r>
          <w:rPr>
            <w:lang w:val="en-US"/>
          </w:rPr>
          <w:t xml:space="preserve"> </w:t>
        </w:r>
        <w:r w:rsidRPr="006C11F7">
          <w:rPr>
            <w:lang w:val="en-US"/>
          </w:rPr>
          <w:t xml:space="preserve">available for further allocation. If </w:t>
        </w:r>
        <w:r w:rsidRPr="006C11F7">
          <w:rPr>
            <w:rStyle w:val="Code"/>
            <w:lang w:val="en-US"/>
          </w:rPr>
          <w:t>ptr</w:t>
        </w:r>
        <w:r w:rsidRPr="006C11F7">
          <w:rPr>
            <w:b/>
            <w:bCs/>
            <w:lang w:val="en-US"/>
          </w:rPr>
          <w:t xml:space="preserve"> </w:t>
        </w:r>
        <w:r w:rsidRPr="006C11F7">
          <w:rPr>
            <w:lang w:val="en-US"/>
          </w:rPr>
          <w:t xml:space="preserve">is a null pointer, no action occurs. Otherwise, if the argument does not match a pointer earlier returned by a memory management function, or if </w:t>
        </w:r>
        <w:r w:rsidRPr="006C11F7">
          <w:rPr>
            <w:lang w:val="en-US"/>
          </w:rPr>
          <w:lastRenderedPageBreak/>
          <w:t>the space has been deallocated by a call to</w:t>
        </w:r>
      </w:ins>
      <w:ins w:id="193" w:author="Niall Douglas" w:date="2010-08-29T17:47:00Z">
        <w:r w:rsidR="00AB2275">
          <w:rPr>
            <w:lang w:val="en-US"/>
          </w:rPr>
          <w:t xml:space="preserve"> the</w:t>
        </w:r>
      </w:ins>
      <w:ins w:id="194" w:author="Niall Douglas" w:date="2010-08-29T17:21:00Z">
        <w:r w:rsidRPr="006C11F7">
          <w:rPr>
            <w:lang w:val="en-US"/>
          </w:rPr>
          <w:t xml:space="preserve"> </w:t>
        </w:r>
      </w:ins>
      <w:ins w:id="195" w:author="Niall Douglas" w:date="2010-08-29T17:46:00Z">
        <w:r w:rsidR="00AB2275" w:rsidRPr="001A532F">
          <w:rPr>
            <w:rStyle w:val="Code"/>
            <w:lang w:val="en-US"/>
          </w:rPr>
          <w:t>free</w:t>
        </w:r>
        <w:r w:rsidR="00AB2275">
          <w:rPr>
            <w:lang w:val="en-US"/>
          </w:rPr>
          <w:t xml:space="preserve">, </w:t>
        </w:r>
        <w:r w:rsidR="00AB2275" w:rsidRPr="00AB2275">
          <w:rPr>
            <w:rStyle w:val="Code"/>
          </w:rPr>
          <w:t>free2</w:t>
        </w:r>
        <w:r w:rsidR="00AB2275">
          <w:rPr>
            <w:lang w:val="en-US"/>
          </w:rPr>
          <w:t xml:space="preserve">, </w:t>
        </w:r>
        <w:r w:rsidR="00AB2275" w:rsidRPr="001A532F">
          <w:rPr>
            <w:lang w:val="en-US"/>
          </w:rPr>
          <w:t xml:space="preserve"> </w:t>
        </w:r>
        <w:r w:rsidR="00AB2275" w:rsidRPr="001A532F">
          <w:rPr>
            <w:rStyle w:val="Code"/>
            <w:lang w:val="en-US"/>
          </w:rPr>
          <w:t>realloc</w:t>
        </w:r>
        <w:r w:rsidR="00AB2275">
          <w:rPr>
            <w:lang w:val="en-US"/>
          </w:rPr>
          <w:t xml:space="preserve"> or </w:t>
        </w:r>
        <w:r w:rsidR="00AB2275" w:rsidRPr="00AB2275">
          <w:rPr>
            <w:rStyle w:val="Code"/>
          </w:rPr>
          <w:t>realloc2</w:t>
        </w:r>
        <w:r w:rsidR="00AB2275">
          <w:rPr>
            <w:lang w:val="en-US"/>
          </w:rPr>
          <w:t xml:space="preserve"> f</w:t>
        </w:r>
        <w:r w:rsidR="00AB2275" w:rsidRPr="001A532F">
          <w:rPr>
            <w:lang w:val="en-US"/>
          </w:rPr>
          <w:t>unct</w:t>
        </w:r>
        <w:r w:rsidR="00AB2275">
          <w:rPr>
            <w:lang w:val="en-US"/>
          </w:rPr>
          <w:t>ion</w:t>
        </w:r>
      </w:ins>
      <w:ins w:id="196" w:author="Niall Douglas" w:date="2010-08-29T17:21:00Z">
        <w:r w:rsidRPr="006C11F7">
          <w:rPr>
            <w:lang w:val="en-US"/>
          </w:rPr>
          <w:t>, the behavior is undefined.</w:t>
        </w:r>
      </w:ins>
    </w:p>
    <w:p w:rsidR="00656FCF" w:rsidRPr="006C11F7" w:rsidRDefault="00656FCF" w:rsidP="00656FCF">
      <w:pPr>
        <w:rPr>
          <w:ins w:id="197" w:author="Niall Douglas" w:date="2010-08-29T17:21:00Z"/>
          <w:b/>
          <w:bCs/>
          <w:lang w:val="en-US"/>
        </w:rPr>
      </w:pPr>
      <w:ins w:id="198" w:author="Niall Douglas" w:date="2010-08-29T17:21:00Z">
        <w:r w:rsidRPr="006C11F7">
          <w:rPr>
            <w:b/>
            <w:bCs/>
            <w:lang w:val="en-US"/>
          </w:rPr>
          <w:t>Returns</w:t>
        </w:r>
      </w:ins>
    </w:p>
    <w:p w:rsidR="00656FCF" w:rsidRPr="006C11F7" w:rsidRDefault="00656FCF" w:rsidP="00656FCF">
      <w:pPr>
        <w:pStyle w:val="ListParagraph"/>
        <w:numPr>
          <w:ilvl w:val="0"/>
          <w:numId w:val="12"/>
        </w:numPr>
        <w:rPr>
          <w:ins w:id="199" w:author="Niall Douglas" w:date="2010-08-29T17:21:00Z"/>
          <w:lang w:val="en-US"/>
        </w:rPr>
      </w:pPr>
      <w:ins w:id="200" w:author="Niall Douglas" w:date="2010-08-29T17:21:00Z">
        <w:r w:rsidRPr="006C11F7">
          <w:rPr>
            <w:lang w:val="en-US"/>
          </w:rPr>
          <w:t xml:space="preserve">The </w:t>
        </w:r>
        <w:r w:rsidRPr="006C11F7">
          <w:rPr>
            <w:rStyle w:val="Code"/>
            <w:lang w:val="en-US"/>
          </w:rPr>
          <w:t>fre</w:t>
        </w:r>
      </w:ins>
      <w:ins w:id="201" w:author="Niall Douglas" w:date="2010-08-29T17:22:00Z">
        <w:r>
          <w:rPr>
            <w:rStyle w:val="Code"/>
            <w:lang w:val="en-US"/>
          </w:rPr>
          <w:t>e2</w:t>
        </w:r>
      </w:ins>
      <w:ins w:id="202" w:author="Niall Douglas" w:date="2010-08-29T17:21:00Z">
        <w:r w:rsidRPr="006C11F7">
          <w:rPr>
            <w:b/>
            <w:bCs/>
            <w:lang w:val="en-US"/>
          </w:rPr>
          <w:t xml:space="preserve"> </w:t>
        </w:r>
        <w:r w:rsidRPr="006C11F7">
          <w:rPr>
            <w:lang w:val="en-US"/>
          </w:rPr>
          <w:t>function returns no value.</w:t>
        </w:r>
      </w:ins>
    </w:p>
    <w:p w:rsidR="006C11F7" w:rsidRPr="006C11F7" w:rsidRDefault="006C11F7" w:rsidP="006C11F7">
      <w:pPr>
        <w:rPr>
          <w:b/>
          <w:bCs/>
          <w:lang w:val="en-US"/>
        </w:rPr>
      </w:pPr>
      <w:r w:rsidRPr="006C11F7">
        <w:rPr>
          <w:b/>
          <w:bCs/>
          <w:lang w:val="en-US"/>
        </w:rPr>
        <w:t>7.22.3.4 The malloc function</w:t>
      </w:r>
    </w:p>
    <w:p w:rsidR="006C11F7" w:rsidRPr="006C11F7" w:rsidRDefault="006C11F7" w:rsidP="006C11F7">
      <w:pPr>
        <w:rPr>
          <w:b/>
          <w:bCs/>
          <w:lang w:val="en-US"/>
        </w:rPr>
      </w:pPr>
      <w:r w:rsidRPr="006C11F7">
        <w:rPr>
          <w:b/>
          <w:bCs/>
          <w:lang w:val="en-US"/>
        </w:rPr>
        <w:t>Synopsis</w:t>
      </w:r>
    </w:p>
    <w:p w:rsidR="006C11F7" w:rsidRPr="006C11F7" w:rsidRDefault="006C11F7" w:rsidP="006C11F7">
      <w:pPr>
        <w:pStyle w:val="ListParagraph"/>
        <w:numPr>
          <w:ilvl w:val="0"/>
          <w:numId w:val="5"/>
        </w:numPr>
        <w:rPr>
          <w:rStyle w:val="Code"/>
        </w:rPr>
      </w:pPr>
      <w:r w:rsidRPr="006C11F7">
        <w:rPr>
          <w:rStyle w:val="Code"/>
          <w:lang w:val="en-US"/>
        </w:rPr>
        <w:t>#include &lt;stdlib.h&gt;</w:t>
      </w:r>
    </w:p>
    <w:p w:rsidR="006C11F7" w:rsidRPr="006C11F7" w:rsidRDefault="006C11F7" w:rsidP="006C11F7">
      <w:pPr>
        <w:pStyle w:val="ListParagraph"/>
        <w:rPr>
          <w:rStyle w:val="Code"/>
          <w:lang w:val="en-US"/>
        </w:rPr>
      </w:pPr>
      <w:r w:rsidRPr="006C11F7">
        <w:rPr>
          <w:rStyle w:val="Code"/>
          <w:lang w:val="en-US"/>
        </w:rPr>
        <w:t>void *malloc(size_t size);</w:t>
      </w:r>
    </w:p>
    <w:p w:rsidR="006C11F7" w:rsidRPr="006C11F7" w:rsidRDefault="006C11F7" w:rsidP="006C11F7">
      <w:pPr>
        <w:rPr>
          <w:b/>
          <w:bCs/>
          <w:lang w:val="en-US"/>
        </w:rPr>
      </w:pPr>
      <w:r w:rsidRPr="006C11F7">
        <w:rPr>
          <w:b/>
          <w:bCs/>
          <w:lang w:val="en-US"/>
        </w:rPr>
        <w:t>Description</w:t>
      </w:r>
    </w:p>
    <w:p w:rsidR="006C11F7" w:rsidRPr="006C11F7" w:rsidRDefault="006C11F7" w:rsidP="006C11F7">
      <w:pPr>
        <w:pStyle w:val="ListParagraph"/>
        <w:numPr>
          <w:ilvl w:val="0"/>
          <w:numId w:val="5"/>
        </w:numPr>
        <w:rPr>
          <w:lang w:val="en-US"/>
        </w:rPr>
      </w:pPr>
      <w:r w:rsidRPr="006C11F7">
        <w:rPr>
          <w:lang w:val="en-US"/>
        </w:rPr>
        <w:t xml:space="preserve">The </w:t>
      </w:r>
      <w:r w:rsidRPr="006C11F7">
        <w:rPr>
          <w:rStyle w:val="Code"/>
          <w:lang w:val="en-US"/>
        </w:rPr>
        <w:t>malloc</w:t>
      </w:r>
      <w:r w:rsidRPr="006C11F7">
        <w:rPr>
          <w:b/>
          <w:bCs/>
          <w:lang w:val="en-US"/>
        </w:rPr>
        <w:t xml:space="preserve"> </w:t>
      </w:r>
      <w:r w:rsidRPr="006C11F7">
        <w:rPr>
          <w:lang w:val="en-US"/>
        </w:rPr>
        <w:t xml:space="preserve">function allocates space for an object whose size is specified by </w:t>
      </w:r>
      <w:r w:rsidRPr="006C11F7">
        <w:rPr>
          <w:b/>
          <w:bCs/>
          <w:lang w:val="en-US"/>
        </w:rPr>
        <w:t xml:space="preserve">size </w:t>
      </w:r>
      <w:r w:rsidRPr="006C11F7">
        <w:rPr>
          <w:lang w:val="en-US"/>
        </w:rPr>
        <w:t>and</w:t>
      </w:r>
      <w:r>
        <w:rPr>
          <w:lang w:val="en-US"/>
        </w:rPr>
        <w:t xml:space="preserve"> </w:t>
      </w:r>
      <w:r w:rsidRPr="006C11F7">
        <w:rPr>
          <w:lang w:val="en-US"/>
        </w:rPr>
        <w:t>whose value is indeterminate.</w:t>
      </w:r>
    </w:p>
    <w:p w:rsidR="006C11F7" w:rsidRPr="006C11F7" w:rsidRDefault="006C11F7" w:rsidP="006C11F7">
      <w:pPr>
        <w:rPr>
          <w:b/>
          <w:bCs/>
          <w:lang w:val="en-US"/>
        </w:rPr>
      </w:pPr>
      <w:r w:rsidRPr="006C11F7">
        <w:rPr>
          <w:b/>
          <w:bCs/>
          <w:lang w:val="en-US"/>
        </w:rPr>
        <w:t>Returns</w:t>
      </w:r>
    </w:p>
    <w:p w:rsidR="006C11F7" w:rsidRPr="006C11F7" w:rsidRDefault="006C11F7" w:rsidP="006C11F7">
      <w:pPr>
        <w:pStyle w:val="ListParagraph"/>
        <w:numPr>
          <w:ilvl w:val="0"/>
          <w:numId w:val="5"/>
        </w:numPr>
        <w:rPr>
          <w:lang w:val="en-US"/>
        </w:rPr>
      </w:pPr>
      <w:r w:rsidRPr="006C11F7">
        <w:rPr>
          <w:lang w:val="en-US"/>
        </w:rPr>
        <w:t xml:space="preserve">The </w:t>
      </w:r>
      <w:r w:rsidRPr="006C11F7">
        <w:rPr>
          <w:rStyle w:val="Code"/>
          <w:lang w:val="en-US"/>
        </w:rPr>
        <w:t>malloc</w:t>
      </w:r>
      <w:r w:rsidRPr="006C11F7">
        <w:rPr>
          <w:b/>
          <w:bCs/>
          <w:lang w:val="en-US"/>
        </w:rPr>
        <w:t xml:space="preserve"> </w:t>
      </w:r>
      <w:r w:rsidRPr="006C11F7">
        <w:rPr>
          <w:lang w:val="en-US"/>
        </w:rPr>
        <w:t>function returns either a null pointer or a pointer to the allocated space.</w:t>
      </w:r>
    </w:p>
    <w:p w:rsidR="007D66E2" w:rsidRPr="006C11F7" w:rsidRDefault="007D66E2" w:rsidP="007D66E2">
      <w:pPr>
        <w:rPr>
          <w:ins w:id="203" w:author="Niall Douglas" w:date="2010-08-29T15:17:00Z"/>
          <w:b/>
          <w:bCs/>
          <w:lang w:val="en-US"/>
        </w:rPr>
      </w:pPr>
      <w:ins w:id="204" w:author="Niall Douglas" w:date="2010-08-29T15:17:00Z">
        <w:r w:rsidRPr="006C11F7">
          <w:rPr>
            <w:b/>
            <w:bCs/>
            <w:lang w:val="en-US"/>
          </w:rPr>
          <w:t>7.22.3.</w:t>
        </w:r>
      </w:ins>
      <w:ins w:id="205" w:author="Niall Douglas" w:date="2010-08-29T17:22:00Z">
        <w:r w:rsidR="00656FCF">
          <w:rPr>
            <w:b/>
            <w:bCs/>
            <w:lang w:val="en-US"/>
          </w:rPr>
          <w:t>5</w:t>
        </w:r>
      </w:ins>
      <w:ins w:id="206" w:author="Niall Douglas" w:date="2010-08-29T15:17:00Z">
        <w:r w:rsidRPr="006C11F7">
          <w:rPr>
            <w:b/>
            <w:bCs/>
            <w:lang w:val="en-US"/>
          </w:rPr>
          <w:t xml:space="preserve"> The malloc</w:t>
        </w:r>
        <w:r>
          <w:rPr>
            <w:b/>
            <w:bCs/>
            <w:lang w:val="en-US"/>
          </w:rPr>
          <w:t>2</w:t>
        </w:r>
        <w:r w:rsidRPr="006C11F7">
          <w:rPr>
            <w:b/>
            <w:bCs/>
            <w:lang w:val="en-US"/>
          </w:rPr>
          <w:t xml:space="preserve"> function</w:t>
        </w:r>
      </w:ins>
    </w:p>
    <w:p w:rsidR="007D66E2" w:rsidRPr="006C11F7" w:rsidRDefault="007D66E2" w:rsidP="007D66E2">
      <w:pPr>
        <w:rPr>
          <w:ins w:id="207" w:author="Niall Douglas" w:date="2010-08-29T15:17:00Z"/>
          <w:b/>
          <w:bCs/>
          <w:lang w:val="en-US"/>
        </w:rPr>
      </w:pPr>
      <w:ins w:id="208" w:author="Niall Douglas" w:date="2010-08-29T15:17:00Z">
        <w:r w:rsidRPr="006C11F7">
          <w:rPr>
            <w:b/>
            <w:bCs/>
            <w:lang w:val="en-US"/>
          </w:rPr>
          <w:t>Synopsis</w:t>
        </w:r>
      </w:ins>
    </w:p>
    <w:p w:rsidR="007D66E2" w:rsidRPr="006C11F7" w:rsidRDefault="007D66E2" w:rsidP="007D66E2">
      <w:pPr>
        <w:pStyle w:val="ListParagraph"/>
        <w:numPr>
          <w:ilvl w:val="0"/>
          <w:numId w:val="10"/>
        </w:numPr>
        <w:rPr>
          <w:ins w:id="209" w:author="Niall Douglas" w:date="2010-08-29T15:17:00Z"/>
          <w:rStyle w:val="Code"/>
        </w:rPr>
      </w:pPr>
      <w:ins w:id="210" w:author="Niall Douglas" w:date="2010-08-29T15:17:00Z">
        <w:r w:rsidRPr="006C11F7">
          <w:rPr>
            <w:rStyle w:val="Code"/>
            <w:lang w:val="en-US"/>
          </w:rPr>
          <w:t>#include &lt;stdlib.h&gt;</w:t>
        </w:r>
      </w:ins>
    </w:p>
    <w:p w:rsidR="007D66E2" w:rsidRPr="006C11F7" w:rsidRDefault="007D66E2" w:rsidP="007D66E2">
      <w:pPr>
        <w:pStyle w:val="ListParagraph"/>
        <w:rPr>
          <w:ins w:id="211" w:author="Niall Douglas" w:date="2010-08-29T15:17:00Z"/>
          <w:rStyle w:val="Code"/>
          <w:lang w:val="en-US"/>
        </w:rPr>
      </w:pPr>
      <w:ins w:id="212" w:author="Niall Douglas" w:date="2010-08-29T15:17:00Z">
        <w:r w:rsidRPr="006C11F7">
          <w:rPr>
            <w:rStyle w:val="Code"/>
            <w:lang w:val="en-US"/>
          </w:rPr>
          <w:t>void *malloc</w:t>
        </w:r>
        <w:r>
          <w:rPr>
            <w:rStyle w:val="Code"/>
            <w:lang w:val="en-US"/>
          </w:rPr>
          <w:t>2</w:t>
        </w:r>
        <w:r w:rsidRPr="006C11F7">
          <w:rPr>
            <w:rStyle w:val="Code"/>
            <w:lang w:val="en-US"/>
          </w:rPr>
          <w:t>(size_t size</w:t>
        </w:r>
      </w:ins>
      <w:ins w:id="213" w:author="Niall Douglas" w:date="2010-08-29T15:27:00Z">
        <w:r>
          <w:rPr>
            <w:rStyle w:val="Code"/>
            <w:lang w:val="en-US"/>
          </w:rPr>
          <w:t>, size_t alignment, uintmax_t flags</w:t>
        </w:r>
      </w:ins>
      <w:ins w:id="214" w:author="Niall Douglas" w:date="2010-08-29T15:17:00Z">
        <w:r w:rsidRPr="006C11F7">
          <w:rPr>
            <w:rStyle w:val="Code"/>
            <w:lang w:val="en-US"/>
          </w:rPr>
          <w:t>);</w:t>
        </w:r>
      </w:ins>
    </w:p>
    <w:p w:rsidR="007D66E2" w:rsidRPr="006C11F7" w:rsidRDefault="007D66E2" w:rsidP="007D66E2">
      <w:pPr>
        <w:rPr>
          <w:ins w:id="215" w:author="Niall Douglas" w:date="2010-08-29T15:17:00Z"/>
          <w:b/>
          <w:bCs/>
          <w:lang w:val="en-US"/>
        </w:rPr>
      </w:pPr>
      <w:ins w:id="216" w:author="Niall Douglas" w:date="2010-08-29T15:17:00Z">
        <w:r w:rsidRPr="006C11F7">
          <w:rPr>
            <w:b/>
            <w:bCs/>
            <w:lang w:val="en-US"/>
          </w:rPr>
          <w:t>Description</w:t>
        </w:r>
      </w:ins>
    </w:p>
    <w:p w:rsidR="007D66E2" w:rsidRPr="006C11F7" w:rsidRDefault="007D66E2" w:rsidP="007D66E2">
      <w:pPr>
        <w:pStyle w:val="ListParagraph"/>
        <w:numPr>
          <w:ilvl w:val="0"/>
          <w:numId w:val="10"/>
        </w:numPr>
        <w:rPr>
          <w:ins w:id="217" w:author="Niall Douglas" w:date="2010-08-29T15:17:00Z"/>
          <w:lang w:val="en-US"/>
        </w:rPr>
      </w:pPr>
      <w:ins w:id="218" w:author="Niall Douglas" w:date="2010-08-29T15:17:00Z">
        <w:r w:rsidRPr="006C11F7">
          <w:rPr>
            <w:lang w:val="en-US"/>
          </w:rPr>
          <w:t xml:space="preserve">The </w:t>
        </w:r>
        <w:r w:rsidRPr="006C11F7">
          <w:rPr>
            <w:rStyle w:val="Code"/>
            <w:lang w:val="en-US"/>
          </w:rPr>
          <w:t>mallo</w:t>
        </w:r>
      </w:ins>
      <w:ins w:id="219" w:author="Niall Douglas" w:date="2010-08-29T15:29:00Z">
        <w:r>
          <w:rPr>
            <w:rStyle w:val="Code"/>
            <w:lang w:val="en-US"/>
          </w:rPr>
          <w:t>c2</w:t>
        </w:r>
      </w:ins>
      <w:ins w:id="220" w:author="Niall Douglas" w:date="2010-08-29T15:17:00Z">
        <w:r w:rsidRPr="006C11F7">
          <w:rPr>
            <w:b/>
            <w:bCs/>
            <w:lang w:val="en-US"/>
          </w:rPr>
          <w:t xml:space="preserve"> </w:t>
        </w:r>
        <w:r w:rsidRPr="006C11F7">
          <w:rPr>
            <w:lang w:val="en-US"/>
          </w:rPr>
          <w:t xml:space="preserve">function </w:t>
        </w:r>
      </w:ins>
      <w:ins w:id="221" w:author="Niall Douglas" w:date="2010-08-29T15:32:00Z">
        <w:r w:rsidR="004A2BF3" w:rsidRPr="00C51031">
          <w:rPr>
            <w:rFonts w:ascii="Times New Roman" w:eastAsia="Times New Roman" w:hAnsi="Times New Roman" w:cs="Times New Roman"/>
            <w:lang w:val="en-US"/>
          </w:rPr>
          <w:t xml:space="preserve">allocates space for an object whose alignment is specified by </w:t>
        </w:r>
        <w:r w:rsidR="004A2BF3" w:rsidRPr="00C51031">
          <w:rPr>
            <w:rFonts w:ascii="Courier New" w:eastAsia="Times New Roman" w:hAnsi="Courier New" w:cs="Times New Roman"/>
            <w:b/>
            <w:bCs/>
            <w:lang w:val="en-US"/>
          </w:rPr>
          <w:t>alignment</w:t>
        </w:r>
      </w:ins>
      <w:ins w:id="222" w:author="Niall Douglas" w:date="2010-08-29T15:36:00Z">
        <w:r w:rsidR="004A2BF3">
          <w:rPr>
            <w:rFonts w:ascii="Times New Roman" w:eastAsia="Times New Roman" w:hAnsi="Times New Roman" w:cs="Times New Roman"/>
            <w:lang w:val="en-US"/>
          </w:rPr>
          <w:t xml:space="preserve"> if that parameter is non-zero,</w:t>
        </w:r>
      </w:ins>
      <w:ins w:id="223" w:author="Niall Douglas" w:date="2010-08-29T15:32:00Z">
        <w:r w:rsidR="004A2BF3" w:rsidRPr="00C51031">
          <w:rPr>
            <w:rFonts w:ascii="Times New Roman" w:eastAsia="Times New Roman" w:hAnsi="Times New Roman" w:cs="Times New Roman"/>
            <w:lang w:val="en-US"/>
          </w:rPr>
          <w:t xml:space="preserve"> whose size is specified by </w:t>
        </w:r>
        <w:r w:rsidR="004A2BF3" w:rsidRPr="00C51031">
          <w:rPr>
            <w:rFonts w:ascii="Courier New" w:eastAsia="Times New Roman" w:hAnsi="Courier New" w:cs="Times New Roman"/>
            <w:b/>
            <w:bCs/>
            <w:lang w:val="en-US"/>
          </w:rPr>
          <w:t>size</w:t>
        </w:r>
        <w:r w:rsidR="004A2BF3" w:rsidRPr="00C51031">
          <w:rPr>
            <w:rFonts w:ascii="Times New Roman" w:eastAsia="Times New Roman" w:hAnsi="Times New Roman" w:cs="Times New Roman"/>
            <w:lang w:val="en-US"/>
          </w:rPr>
          <w:t>, and whose value is indeterminate</w:t>
        </w:r>
      </w:ins>
      <w:ins w:id="224" w:author="Niall Douglas" w:date="2010-08-29T15:33:00Z">
        <w:r w:rsidR="004A2BF3">
          <w:rPr>
            <w:rFonts w:ascii="Times New Roman" w:eastAsia="Times New Roman" w:hAnsi="Times New Roman" w:cs="Times New Roman"/>
            <w:lang w:val="en-US"/>
          </w:rPr>
          <w:t xml:space="preserve"> unless the flag</w:t>
        </w:r>
      </w:ins>
      <w:ins w:id="225" w:author="Niall Douglas" w:date="2010-08-29T15:34:00Z">
        <w:r w:rsidR="004A2BF3">
          <w:rPr>
            <w:rFonts w:ascii="Times New Roman" w:eastAsia="Times New Roman" w:hAnsi="Times New Roman" w:cs="Times New Roman"/>
            <w:lang w:val="en-US"/>
          </w:rPr>
          <w:t xml:space="preserve"> </w:t>
        </w:r>
        <w:r w:rsidR="00416C8F" w:rsidRPr="00416C8F">
          <w:rPr>
            <w:rStyle w:val="Code"/>
            <w:rPrChange w:id="226" w:author="Niall Douglas" w:date="2010-08-29T15:35:00Z">
              <w:rPr>
                <w:rFonts w:ascii="Times New Roman" w:eastAsia="Times New Roman" w:hAnsi="Times New Roman" w:cs="Times New Roman"/>
                <w:lang w:val="en-US"/>
              </w:rPr>
            </w:rPrChange>
          </w:rPr>
          <w:t>M2_ZERO_MEMORY</w:t>
        </w:r>
        <w:r w:rsidR="004A2BF3">
          <w:rPr>
            <w:rFonts w:ascii="Times New Roman" w:eastAsia="Times New Roman" w:hAnsi="Times New Roman" w:cs="Times New Roman"/>
            <w:lang w:val="en-US"/>
          </w:rPr>
          <w:t xml:space="preserve"> is specified</w:t>
        </w:r>
      </w:ins>
      <w:ins w:id="227" w:author="Niall Douglas" w:date="2010-08-29T15:32:00Z">
        <w:r w:rsidR="004A2BF3">
          <w:rPr>
            <w:rFonts w:ascii="Times New Roman" w:eastAsia="Times New Roman" w:hAnsi="Times New Roman" w:cs="Times New Roman"/>
            <w:lang w:val="en-US"/>
          </w:rPr>
          <w:t xml:space="preserve">. </w:t>
        </w:r>
      </w:ins>
      <w:ins w:id="228" w:author="Niall Douglas" w:date="2010-08-29T15:35:00Z">
        <w:r w:rsidR="004A2BF3">
          <w:rPr>
            <w:rFonts w:ascii="Times New Roman" w:eastAsia="Times New Roman" w:hAnsi="Times New Roman" w:cs="Times New Roman"/>
            <w:lang w:val="en-US"/>
          </w:rPr>
          <w:t>If non-zero, t</w:t>
        </w:r>
      </w:ins>
      <w:ins w:id="229" w:author="Niall Douglas" w:date="2010-08-29T15:32:00Z">
        <w:r w:rsidR="004A2BF3" w:rsidRPr="00C51031">
          <w:rPr>
            <w:rFonts w:ascii="Times New Roman" w:eastAsia="Times New Roman" w:hAnsi="Times New Roman" w:cs="Times New Roman"/>
            <w:lang w:val="en-US"/>
          </w:rPr>
          <w:t xml:space="preserve">he value of </w:t>
        </w:r>
        <w:r w:rsidR="004A2BF3" w:rsidRPr="00C51031">
          <w:rPr>
            <w:rFonts w:ascii="Courier New" w:eastAsia="Times New Roman" w:hAnsi="Courier New" w:cs="Times New Roman"/>
            <w:b/>
            <w:bCs/>
            <w:lang w:val="en-US"/>
          </w:rPr>
          <w:t>alignment</w:t>
        </w:r>
        <w:r w:rsidR="004A2BF3" w:rsidRPr="00C51031">
          <w:rPr>
            <w:rFonts w:ascii="Times New Roman" w:eastAsia="Times New Roman" w:hAnsi="Times New Roman" w:cs="Times New Roman"/>
            <w:b/>
            <w:bCs/>
            <w:lang w:val="en-US"/>
          </w:rPr>
          <w:t xml:space="preserve"> </w:t>
        </w:r>
        <w:r w:rsidR="004A2BF3" w:rsidRPr="00C51031">
          <w:rPr>
            <w:rFonts w:ascii="Times New Roman" w:eastAsia="Times New Roman" w:hAnsi="Times New Roman" w:cs="Times New Roman"/>
            <w:lang w:val="en-US"/>
          </w:rPr>
          <w:t xml:space="preserve">shall be a valid alignment supported by the implementation and the value of </w:t>
        </w:r>
        <w:r w:rsidR="004A2BF3" w:rsidRPr="00C51031">
          <w:rPr>
            <w:rFonts w:ascii="Courier New" w:eastAsia="Times New Roman" w:hAnsi="Courier New" w:cs="Times New Roman"/>
            <w:b/>
            <w:bCs/>
            <w:lang w:val="en-US"/>
          </w:rPr>
          <w:t>size</w:t>
        </w:r>
        <w:r w:rsidR="004A2BF3" w:rsidRPr="00C51031">
          <w:rPr>
            <w:rFonts w:ascii="Times New Roman" w:eastAsia="Times New Roman" w:hAnsi="Times New Roman" w:cs="Times New Roman"/>
            <w:b/>
            <w:bCs/>
            <w:lang w:val="en-US"/>
          </w:rPr>
          <w:t xml:space="preserve"> </w:t>
        </w:r>
        <w:r w:rsidR="004A2BF3" w:rsidRPr="00C51031">
          <w:rPr>
            <w:rFonts w:ascii="Times New Roman" w:eastAsia="Times New Roman" w:hAnsi="Times New Roman" w:cs="Times New Roman"/>
            <w:lang w:val="en-US"/>
          </w:rPr>
          <w:t xml:space="preserve">shall be an integral multiple of </w:t>
        </w:r>
        <w:r w:rsidR="004A2BF3" w:rsidRPr="00C51031">
          <w:rPr>
            <w:rFonts w:ascii="Courier New" w:eastAsia="Times New Roman" w:hAnsi="Courier New" w:cs="Times New Roman"/>
            <w:b/>
            <w:bCs/>
            <w:lang w:val="en-US"/>
          </w:rPr>
          <w:t>alignment</w:t>
        </w:r>
        <w:r w:rsidR="004A2BF3" w:rsidRPr="00C51031">
          <w:rPr>
            <w:rFonts w:ascii="Times New Roman" w:eastAsia="Times New Roman" w:hAnsi="Times New Roman" w:cs="Times New Roman"/>
            <w:lang w:val="en-US"/>
          </w:rPr>
          <w:t>.</w:t>
        </w:r>
      </w:ins>
    </w:p>
    <w:p w:rsidR="007D66E2" w:rsidRPr="006C11F7" w:rsidRDefault="007D66E2" w:rsidP="007D66E2">
      <w:pPr>
        <w:rPr>
          <w:ins w:id="230" w:author="Niall Douglas" w:date="2010-08-29T15:17:00Z"/>
          <w:b/>
          <w:bCs/>
          <w:lang w:val="en-US"/>
        </w:rPr>
      </w:pPr>
      <w:ins w:id="231" w:author="Niall Douglas" w:date="2010-08-29T15:17:00Z">
        <w:r w:rsidRPr="006C11F7">
          <w:rPr>
            <w:b/>
            <w:bCs/>
            <w:lang w:val="en-US"/>
          </w:rPr>
          <w:t>Returns</w:t>
        </w:r>
      </w:ins>
    </w:p>
    <w:p w:rsidR="007D66E2" w:rsidRPr="006C11F7" w:rsidRDefault="007D66E2" w:rsidP="007D66E2">
      <w:pPr>
        <w:pStyle w:val="ListParagraph"/>
        <w:numPr>
          <w:ilvl w:val="0"/>
          <w:numId w:val="10"/>
        </w:numPr>
        <w:rPr>
          <w:ins w:id="232" w:author="Niall Douglas" w:date="2010-08-29T15:17:00Z"/>
          <w:lang w:val="en-US"/>
        </w:rPr>
      </w:pPr>
      <w:ins w:id="233" w:author="Niall Douglas" w:date="2010-08-29T15:17:00Z">
        <w:r w:rsidRPr="006C11F7">
          <w:rPr>
            <w:lang w:val="en-US"/>
          </w:rPr>
          <w:t xml:space="preserve">The </w:t>
        </w:r>
        <w:r w:rsidRPr="006C11F7">
          <w:rPr>
            <w:rStyle w:val="Code"/>
            <w:lang w:val="en-US"/>
          </w:rPr>
          <w:t>mallo</w:t>
        </w:r>
      </w:ins>
      <w:ins w:id="234" w:author="Niall Douglas" w:date="2010-08-29T15:50:00Z">
        <w:r w:rsidR="003900DC">
          <w:rPr>
            <w:rStyle w:val="Code"/>
            <w:lang w:val="en-US"/>
          </w:rPr>
          <w:t>c2</w:t>
        </w:r>
      </w:ins>
      <w:ins w:id="235" w:author="Niall Douglas" w:date="2010-08-29T15:17:00Z">
        <w:r w:rsidRPr="006C11F7">
          <w:rPr>
            <w:b/>
            <w:bCs/>
            <w:lang w:val="en-US"/>
          </w:rPr>
          <w:t xml:space="preserve"> </w:t>
        </w:r>
        <w:r w:rsidRPr="006C11F7">
          <w:rPr>
            <w:lang w:val="en-US"/>
          </w:rPr>
          <w:t>function returns either a null pointer or a pointer to the allocated space.</w:t>
        </w:r>
      </w:ins>
    </w:p>
    <w:p w:rsidR="00656FCF" w:rsidRPr="006C11F7" w:rsidRDefault="00656FCF" w:rsidP="00656FCF">
      <w:pPr>
        <w:rPr>
          <w:ins w:id="236" w:author="Niall Douglas" w:date="2010-08-29T17:25:00Z"/>
          <w:b/>
          <w:bCs/>
          <w:lang w:val="en-US"/>
        </w:rPr>
      </w:pPr>
      <w:commentRangeStart w:id="237"/>
      <w:ins w:id="238" w:author="Niall Douglas" w:date="2010-08-29T17:25:00Z">
        <w:r w:rsidRPr="006C11F7">
          <w:rPr>
            <w:b/>
            <w:bCs/>
            <w:lang w:val="en-US"/>
          </w:rPr>
          <w:t>7.22.3.</w:t>
        </w:r>
        <w:r>
          <w:rPr>
            <w:b/>
            <w:bCs/>
            <w:lang w:val="en-US"/>
          </w:rPr>
          <w:t xml:space="preserve">6 The </w:t>
        </w:r>
        <w:r w:rsidRPr="00656FCF">
          <w:rPr>
            <w:b/>
            <w:bCs/>
            <w:lang w:val="en-US"/>
          </w:rPr>
          <w:t>malloc_usable_size</w:t>
        </w:r>
        <w:r w:rsidRPr="006C11F7">
          <w:rPr>
            <w:b/>
            <w:bCs/>
            <w:lang w:val="en-US"/>
          </w:rPr>
          <w:t xml:space="preserve"> function</w:t>
        </w:r>
      </w:ins>
      <w:commentRangeEnd w:id="237"/>
      <w:ins w:id="239" w:author="Niall Douglas" w:date="2010-08-29T18:30:00Z">
        <w:r w:rsidR="00AB3063">
          <w:rPr>
            <w:rStyle w:val="CommentReference"/>
          </w:rPr>
          <w:commentReference w:id="237"/>
        </w:r>
      </w:ins>
    </w:p>
    <w:p w:rsidR="00656FCF" w:rsidRPr="006C11F7" w:rsidRDefault="00656FCF" w:rsidP="00656FCF">
      <w:pPr>
        <w:rPr>
          <w:ins w:id="240" w:author="Niall Douglas" w:date="2010-08-29T17:25:00Z"/>
          <w:b/>
          <w:bCs/>
          <w:lang w:val="en-US"/>
        </w:rPr>
      </w:pPr>
      <w:ins w:id="241" w:author="Niall Douglas" w:date="2010-08-29T17:25:00Z">
        <w:r w:rsidRPr="006C11F7">
          <w:rPr>
            <w:b/>
            <w:bCs/>
            <w:lang w:val="en-US"/>
          </w:rPr>
          <w:t>Synopsis</w:t>
        </w:r>
      </w:ins>
    </w:p>
    <w:p w:rsidR="00656FCF" w:rsidRPr="006C11F7" w:rsidRDefault="00656FCF" w:rsidP="00656FCF">
      <w:pPr>
        <w:pStyle w:val="ListParagraph"/>
        <w:numPr>
          <w:ilvl w:val="0"/>
          <w:numId w:val="14"/>
        </w:numPr>
        <w:rPr>
          <w:ins w:id="242" w:author="Niall Douglas" w:date="2010-08-29T17:25:00Z"/>
          <w:rStyle w:val="Code"/>
        </w:rPr>
      </w:pPr>
      <w:ins w:id="243" w:author="Niall Douglas" w:date="2010-08-29T17:25:00Z">
        <w:r w:rsidRPr="006C11F7">
          <w:rPr>
            <w:rStyle w:val="Code"/>
            <w:lang w:val="en-US"/>
          </w:rPr>
          <w:t>#include &lt;stdlib.h&gt;</w:t>
        </w:r>
      </w:ins>
    </w:p>
    <w:p w:rsidR="00656FCF" w:rsidRPr="006C11F7" w:rsidRDefault="00656FCF" w:rsidP="00656FCF">
      <w:pPr>
        <w:pStyle w:val="ListParagraph"/>
        <w:rPr>
          <w:ins w:id="244" w:author="Niall Douglas" w:date="2010-08-29T17:25:00Z"/>
          <w:rStyle w:val="Code"/>
          <w:lang w:val="en-US"/>
        </w:rPr>
      </w:pPr>
      <w:ins w:id="245" w:author="Niall Douglas" w:date="2010-08-29T17:25:00Z">
        <w:r>
          <w:rPr>
            <w:rStyle w:val="Code"/>
            <w:lang w:val="en-US"/>
          </w:rPr>
          <w:t xml:space="preserve">size_t </w:t>
        </w:r>
        <w:r w:rsidRPr="00656FCF">
          <w:rPr>
            <w:rStyle w:val="Code"/>
            <w:lang w:val="en-US"/>
          </w:rPr>
          <w:t>malloc_usable_size</w:t>
        </w:r>
        <w:r w:rsidRPr="006C11F7">
          <w:rPr>
            <w:rStyle w:val="Code"/>
            <w:lang w:val="en-US"/>
          </w:rPr>
          <w:t>(</w:t>
        </w:r>
      </w:ins>
      <w:ins w:id="246" w:author="Niall Douglas" w:date="2010-08-29T17:26:00Z">
        <w:r>
          <w:rPr>
            <w:rStyle w:val="Code"/>
            <w:lang w:val="en-US"/>
          </w:rPr>
          <w:t>void *ptr</w:t>
        </w:r>
      </w:ins>
      <w:ins w:id="247" w:author="Niall Douglas" w:date="2010-08-29T17:25:00Z">
        <w:r w:rsidRPr="006C11F7">
          <w:rPr>
            <w:rStyle w:val="Code"/>
            <w:lang w:val="en-US"/>
          </w:rPr>
          <w:t>);</w:t>
        </w:r>
      </w:ins>
    </w:p>
    <w:p w:rsidR="00656FCF" w:rsidRPr="006C11F7" w:rsidRDefault="00656FCF" w:rsidP="00656FCF">
      <w:pPr>
        <w:rPr>
          <w:ins w:id="248" w:author="Niall Douglas" w:date="2010-08-29T17:25:00Z"/>
          <w:b/>
          <w:bCs/>
          <w:lang w:val="en-US"/>
        </w:rPr>
      </w:pPr>
      <w:ins w:id="249" w:author="Niall Douglas" w:date="2010-08-29T17:25:00Z">
        <w:r w:rsidRPr="006C11F7">
          <w:rPr>
            <w:b/>
            <w:bCs/>
            <w:lang w:val="en-US"/>
          </w:rPr>
          <w:t>Description</w:t>
        </w:r>
      </w:ins>
    </w:p>
    <w:p w:rsidR="00656FCF" w:rsidRPr="00AB2275" w:rsidRDefault="00656FCF" w:rsidP="00656FCF">
      <w:pPr>
        <w:pStyle w:val="ListParagraph"/>
        <w:numPr>
          <w:ilvl w:val="0"/>
          <w:numId w:val="14"/>
        </w:numPr>
        <w:rPr>
          <w:ins w:id="250" w:author="Niall Douglas" w:date="2010-08-29T17:43:00Z"/>
          <w:lang w:val="en-US"/>
          <w:rPrChange w:id="251" w:author="Niall Douglas" w:date="2010-08-29T17:43:00Z">
            <w:rPr>
              <w:ins w:id="252" w:author="Niall Douglas" w:date="2010-08-29T17:43:00Z"/>
              <w:rFonts w:ascii="Times New Roman" w:eastAsia="Times New Roman" w:hAnsi="Times New Roman" w:cs="Times New Roman"/>
              <w:lang w:val="en-US"/>
            </w:rPr>
          </w:rPrChange>
        </w:rPr>
      </w:pPr>
      <w:ins w:id="253" w:author="Niall Douglas" w:date="2010-08-29T17:25:00Z">
        <w:r w:rsidRPr="006C11F7">
          <w:rPr>
            <w:lang w:val="en-US"/>
          </w:rPr>
          <w:lastRenderedPageBreak/>
          <w:t xml:space="preserve">The </w:t>
        </w:r>
        <w:r w:rsidRPr="006C11F7">
          <w:rPr>
            <w:rStyle w:val="Code"/>
            <w:lang w:val="en-US"/>
          </w:rPr>
          <w:t>mallo</w:t>
        </w:r>
        <w:r>
          <w:rPr>
            <w:rStyle w:val="Code"/>
            <w:lang w:val="en-US"/>
          </w:rPr>
          <w:t>c</w:t>
        </w:r>
      </w:ins>
      <w:ins w:id="254" w:author="Niall Douglas" w:date="2010-08-29T17:26:00Z">
        <w:r>
          <w:rPr>
            <w:rStyle w:val="Code"/>
            <w:lang w:val="en-US"/>
          </w:rPr>
          <w:t>_usable_size</w:t>
        </w:r>
      </w:ins>
      <w:ins w:id="255" w:author="Niall Douglas" w:date="2010-08-29T17:25:00Z">
        <w:r w:rsidRPr="006C11F7">
          <w:rPr>
            <w:b/>
            <w:bCs/>
            <w:lang w:val="en-US"/>
          </w:rPr>
          <w:t xml:space="preserve"> </w:t>
        </w:r>
        <w:r w:rsidRPr="006C11F7">
          <w:rPr>
            <w:lang w:val="en-US"/>
          </w:rPr>
          <w:t xml:space="preserve">function </w:t>
        </w:r>
      </w:ins>
      <w:ins w:id="256" w:author="Niall Douglas" w:date="2010-08-29T17:26:00Z">
        <w:r>
          <w:rPr>
            <w:rFonts w:ascii="Times New Roman" w:eastAsia="Times New Roman" w:hAnsi="Times New Roman" w:cs="Times New Roman"/>
            <w:lang w:val="en-US"/>
          </w:rPr>
          <w:t xml:space="preserve">returns the </w:t>
        </w:r>
      </w:ins>
      <w:ins w:id="257" w:author="Niall Douglas" w:date="2010-08-29T17:27:00Z">
        <w:r>
          <w:rPr>
            <w:rFonts w:ascii="Times New Roman" w:eastAsia="Times New Roman" w:hAnsi="Times New Roman" w:cs="Times New Roman"/>
            <w:lang w:val="en-US"/>
          </w:rPr>
          <w:t xml:space="preserve">size in bytes of the object pointed to by </w:t>
        </w:r>
        <w:r w:rsidR="00416C8F" w:rsidRPr="00416C8F">
          <w:rPr>
            <w:rStyle w:val="Code"/>
            <w:rPrChange w:id="258" w:author="Niall Douglas" w:date="2010-08-29T17:29:00Z">
              <w:rPr>
                <w:rFonts w:ascii="Times New Roman" w:eastAsia="Times New Roman" w:hAnsi="Times New Roman" w:cs="Times New Roman"/>
                <w:lang w:val="en-US"/>
              </w:rPr>
            </w:rPrChange>
          </w:rPr>
          <w:t>ptr</w:t>
        </w:r>
        <w:r>
          <w:rPr>
            <w:rFonts w:ascii="Times New Roman" w:eastAsia="Times New Roman" w:hAnsi="Times New Roman" w:cs="Times New Roman"/>
            <w:lang w:val="en-US"/>
          </w:rPr>
          <w:t xml:space="preserve">. This will always be no smaller than the size requested when allocating or resizing the object, </w:t>
        </w:r>
      </w:ins>
      <w:ins w:id="259" w:author="Niall Douglas" w:date="2010-08-29T17:30:00Z">
        <w:r>
          <w:rPr>
            <w:rFonts w:ascii="Times New Roman" w:eastAsia="Times New Roman" w:hAnsi="Times New Roman" w:cs="Times New Roman"/>
            <w:lang w:val="en-US"/>
          </w:rPr>
          <w:t>however</w:t>
        </w:r>
      </w:ins>
      <w:ins w:id="260" w:author="Niall Douglas" w:date="2010-08-29T17:27:00Z">
        <w:r>
          <w:rPr>
            <w:rFonts w:ascii="Times New Roman" w:eastAsia="Times New Roman" w:hAnsi="Times New Roman" w:cs="Times New Roman"/>
            <w:lang w:val="en-US"/>
          </w:rPr>
          <w:t xml:space="preserve"> it may or may not be larger.</w:t>
        </w:r>
      </w:ins>
    </w:p>
    <w:p w:rsidR="00AB2275" w:rsidRPr="006C11F7" w:rsidRDefault="00AB2275" w:rsidP="00656FCF">
      <w:pPr>
        <w:pStyle w:val="ListParagraph"/>
        <w:numPr>
          <w:ilvl w:val="0"/>
          <w:numId w:val="14"/>
        </w:numPr>
        <w:rPr>
          <w:ins w:id="261" w:author="Niall Douglas" w:date="2010-08-29T17:25:00Z"/>
          <w:lang w:val="en-US"/>
        </w:rPr>
      </w:pPr>
      <w:ins w:id="262" w:author="Niall Douglas" w:date="2010-08-29T17:43:00Z">
        <w:r>
          <w:rPr>
            <w:lang w:val="en-US"/>
          </w:rPr>
          <w:t>I</w:t>
        </w:r>
        <w:r w:rsidRPr="001A532F">
          <w:rPr>
            <w:lang w:val="en-US"/>
          </w:rPr>
          <w:t xml:space="preserve">f </w:t>
        </w:r>
        <w:r w:rsidRPr="001A532F">
          <w:rPr>
            <w:rStyle w:val="Code"/>
            <w:lang w:val="en-US"/>
          </w:rPr>
          <w:t>ptr</w:t>
        </w:r>
        <w:r w:rsidRPr="001A532F">
          <w:rPr>
            <w:b/>
            <w:bCs/>
            <w:lang w:val="en-US"/>
          </w:rPr>
          <w:t xml:space="preserve"> </w:t>
        </w:r>
        <w:r w:rsidRPr="001A532F">
          <w:rPr>
            <w:lang w:val="en-US"/>
          </w:rPr>
          <w:t xml:space="preserve">does not match a pointer earlier returned by a memory management function, or if the space has been deallocated by a call to the </w:t>
        </w:r>
        <w:r w:rsidRPr="001A532F">
          <w:rPr>
            <w:rStyle w:val="Code"/>
            <w:lang w:val="en-US"/>
          </w:rPr>
          <w:t>free</w:t>
        </w:r>
        <w:r>
          <w:rPr>
            <w:lang w:val="en-US"/>
          </w:rPr>
          <w:t xml:space="preserve">, </w:t>
        </w:r>
        <w:r w:rsidRPr="00AB2275">
          <w:rPr>
            <w:rStyle w:val="Code"/>
          </w:rPr>
          <w:t>free2</w:t>
        </w:r>
        <w:r>
          <w:rPr>
            <w:lang w:val="en-US"/>
          </w:rPr>
          <w:t xml:space="preserve">, </w:t>
        </w:r>
        <w:r w:rsidRPr="001A532F">
          <w:rPr>
            <w:lang w:val="en-US"/>
          </w:rPr>
          <w:t xml:space="preserve"> </w:t>
        </w:r>
        <w:r w:rsidRPr="001A532F">
          <w:rPr>
            <w:rStyle w:val="Code"/>
            <w:lang w:val="en-US"/>
          </w:rPr>
          <w:t>realloc</w:t>
        </w:r>
        <w:r>
          <w:rPr>
            <w:lang w:val="en-US"/>
          </w:rPr>
          <w:t xml:space="preserve"> or </w:t>
        </w:r>
        <w:r w:rsidRPr="00AB2275">
          <w:rPr>
            <w:rStyle w:val="Code"/>
          </w:rPr>
          <w:t>realloc2</w:t>
        </w:r>
        <w:r>
          <w:rPr>
            <w:lang w:val="en-US"/>
          </w:rPr>
          <w:t xml:space="preserve"> f</w:t>
        </w:r>
        <w:r w:rsidRPr="001A532F">
          <w:rPr>
            <w:lang w:val="en-US"/>
          </w:rPr>
          <w:t>unct</w:t>
        </w:r>
        <w:r>
          <w:rPr>
            <w:lang w:val="en-US"/>
          </w:rPr>
          <w:t>ion</w:t>
        </w:r>
        <w:r w:rsidRPr="001A532F">
          <w:rPr>
            <w:lang w:val="en-US"/>
          </w:rPr>
          <w:t>, the behavior is undefined</w:t>
        </w:r>
      </w:ins>
      <w:ins w:id="263" w:author="Niall Douglas" w:date="2010-08-29T17:44:00Z">
        <w:r>
          <w:rPr>
            <w:lang w:val="en-US"/>
          </w:rPr>
          <w:t>.</w:t>
        </w:r>
      </w:ins>
    </w:p>
    <w:p w:rsidR="00656FCF" w:rsidRPr="006C11F7" w:rsidRDefault="00656FCF" w:rsidP="00656FCF">
      <w:pPr>
        <w:rPr>
          <w:ins w:id="264" w:author="Niall Douglas" w:date="2010-08-29T17:25:00Z"/>
          <w:b/>
          <w:bCs/>
          <w:lang w:val="en-US"/>
        </w:rPr>
      </w:pPr>
      <w:ins w:id="265" w:author="Niall Douglas" w:date="2010-08-29T17:25:00Z">
        <w:r w:rsidRPr="006C11F7">
          <w:rPr>
            <w:b/>
            <w:bCs/>
            <w:lang w:val="en-US"/>
          </w:rPr>
          <w:t>Returns</w:t>
        </w:r>
      </w:ins>
    </w:p>
    <w:p w:rsidR="00656FCF" w:rsidRPr="006C11F7" w:rsidRDefault="00656FCF" w:rsidP="00656FCF">
      <w:pPr>
        <w:pStyle w:val="ListParagraph"/>
        <w:numPr>
          <w:ilvl w:val="0"/>
          <w:numId w:val="14"/>
        </w:numPr>
        <w:rPr>
          <w:ins w:id="266" w:author="Niall Douglas" w:date="2010-08-29T17:25:00Z"/>
          <w:lang w:val="en-US"/>
        </w:rPr>
      </w:pPr>
      <w:ins w:id="267" w:author="Niall Douglas" w:date="2010-08-29T17:25:00Z">
        <w:r w:rsidRPr="006C11F7">
          <w:rPr>
            <w:lang w:val="en-US"/>
          </w:rPr>
          <w:t xml:space="preserve">The </w:t>
        </w:r>
        <w:r w:rsidRPr="006C11F7">
          <w:rPr>
            <w:rStyle w:val="Code"/>
            <w:lang w:val="en-US"/>
          </w:rPr>
          <w:t>mallo</w:t>
        </w:r>
        <w:r>
          <w:rPr>
            <w:rStyle w:val="Code"/>
            <w:lang w:val="en-US"/>
          </w:rPr>
          <w:t>c</w:t>
        </w:r>
      </w:ins>
      <w:ins w:id="268" w:author="Niall Douglas" w:date="2010-08-29T17:28:00Z">
        <w:r>
          <w:rPr>
            <w:rStyle w:val="Code"/>
            <w:lang w:val="en-US"/>
          </w:rPr>
          <w:t>_usable_size</w:t>
        </w:r>
      </w:ins>
      <w:ins w:id="269" w:author="Niall Douglas" w:date="2010-08-29T17:25:00Z">
        <w:r w:rsidRPr="006C11F7">
          <w:rPr>
            <w:b/>
            <w:bCs/>
            <w:lang w:val="en-US"/>
          </w:rPr>
          <w:t xml:space="preserve"> </w:t>
        </w:r>
        <w:r w:rsidRPr="006C11F7">
          <w:rPr>
            <w:lang w:val="en-US"/>
          </w:rPr>
          <w:t xml:space="preserve">function returns </w:t>
        </w:r>
      </w:ins>
      <w:ins w:id="270" w:author="Niall Douglas" w:date="2010-08-29T17:29:00Z">
        <w:r>
          <w:rPr>
            <w:lang w:val="en-US"/>
          </w:rPr>
          <w:t xml:space="preserve">the usable space in bytes of the object pointed to by </w:t>
        </w:r>
        <w:r w:rsidR="00416C8F" w:rsidRPr="00416C8F">
          <w:rPr>
            <w:rStyle w:val="Code"/>
            <w:rPrChange w:id="271" w:author="Niall Douglas" w:date="2010-08-29T17:29:00Z">
              <w:rPr>
                <w:lang w:val="en-US"/>
              </w:rPr>
            </w:rPrChange>
          </w:rPr>
          <w:t>ptr</w:t>
        </w:r>
      </w:ins>
      <w:ins w:id="272" w:author="Niall Douglas" w:date="2010-08-29T17:25:00Z">
        <w:r w:rsidRPr="006C11F7">
          <w:rPr>
            <w:lang w:val="en-US"/>
          </w:rPr>
          <w:t>.</w:t>
        </w:r>
      </w:ins>
    </w:p>
    <w:p w:rsidR="006C11F7" w:rsidRPr="006C11F7" w:rsidRDefault="006C11F7" w:rsidP="006C11F7">
      <w:pPr>
        <w:rPr>
          <w:b/>
          <w:bCs/>
          <w:lang w:val="en-US"/>
        </w:rPr>
      </w:pPr>
      <w:r w:rsidRPr="006C11F7">
        <w:rPr>
          <w:b/>
          <w:bCs/>
          <w:lang w:val="en-US"/>
        </w:rPr>
        <w:t>7.22.3.</w:t>
      </w:r>
      <w:ins w:id="273" w:author="Niall Douglas" w:date="2010-08-29T17:30:00Z">
        <w:r w:rsidR="00656FCF">
          <w:rPr>
            <w:b/>
            <w:bCs/>
            <w:lang w:val="en-US"/>
          </w:rPr>
          <w:t>7</w:t>
        </w:r>
      </w:ins>
      <w:del w:id="274" w:author="Niall Douglas" w:date="2010-08-29T17:23:00Z">
        <w:r w:rsidRPr="006C11F7" w:rsidDel="00656FCF">
          <w:rPr>
            <w:b/>
            <w:bCs/>
            <w:lang w:val="en-US"/>
          </w:rPr>
          <w:delText>5</w:delText>
        </w:r>
      </w:del>
      <w:r w:rsidRPr="006C11F7">
        <w:rPr>
          <w:b/>
          <w:bCs/>
          <w:lang w:val="en-US"/>
        </w:rPr>
        <w:t xml:space="preserve"> The realloc function</w:t>
      </w:r>
    </w:p>
    <w:p w:rsidR="006C11F7" w:rsidRPr="006C11F7" w:rsidRDefault="006C11F7" w:rsidP="006C11F7">
      <w:pPr>
        <w:rPr>
          <w:b/>
          <w:bCs/>
          <w:lang w:val="en-US"/>
        </w:rPr>
      </w:pPr>
      <w:r w:rsidRPr="006C11F7">
        <w:rPr>
          <w:b/>
          <w:bCs/>
          <w:lang w:val="en-US"/>
        </w:rPr>
        <w:t>Synopsis</w:t>
      </w:r>
    </w:p>
    <w:p w:rsidR="006C11F7" w:rsidRPr="006C11F7" w:rsidRDefault="006C11F7" w:rsidP="006C11F7">
      <w:pPr>
        <w:pStyle w:val="ListParagraph"/>
        <w:numPr>
          <w:ilvl w:val="0"/>
          <w:numId w:val="6"/>
        </w:numPr>
        <w:rPr>
          <w:rStyle w:val="Code"/>
        </w:rPr>
      </w:pPr>
      <w:r w:rsidRPr="006C11F7">
        <w:rPr>
          <w:rStyle w:val="Code"/>
          <w:lang w:val="en-US"/>
        </w:rPr>
        <w:t>#include &lt;stdlib.h&gt;</w:t>
      </w:r>
    </w:p>
    <w:p w:rsidR="006C11F7" w:rsidRPr="006C11F7" w:rsidRDefault="006C11F7" w:rsidP="006C11F7">
      <w:pPr>
        <w:pStyle w:val="ListParagraph"/>
        <w:rPr>
          <w:rStyle w:val="Code"/>
          <w:lang w:val="en-US"/>
        </w:rPr>
      </w:pPr>
      <w:r w:rsidRPr="006C11F7">
        <w:rPr>
          <w:rStyle w:val="Code"/>
          <w:lang w:val="en-US"/>
        </w:rPr>
        <w:t>void *realloc(void *ptr, size_t size);</w:t>
      </w:r>
    </w:p>
    <w:p w:rsidR="006C11F7" w:rsidRPr="006C11F7" w:rsidRDefault="006C11F7" w:rsidP="006C11F7">
      <w:pPr>
        <w:rPr>
          <w:b/>
          <w:bCs/>
          <w:lang w:val="en-US"/>
        </w:rPr>
      </w:pPr>
      <w:r w:rsidRPr="006C11F7">
        <w:rPr>
          <w:b/>
          <w:bCs/>
          <w:lang w:val="en-US"/>
        </w:rPr>
        <w:t>Description</w:t>
      </w:r>
    </w:p>
    <w:p w:rsidR="006C11F7" w:rsidRPr="001A532F" w:rsidRDefault="006C11F7" w:rsidP="006C11F7">
      <w:pPr>
        <w:pStyle w:val="ListParagraph"/>
        <w:numPr>
          <w:ilvl w:val="0"/>
          <w:numId w:val="6"/>
        </w:numPr>
        <w:rPr>
          <w:lang w:val="en-US"/>
        </w:rPr>
      </w:pPr>
      <w:r w:rsidRPr="001A532F">
        <w:rPr>
          <w:lang w:val="en-US"/>
        </w:rPr>
        <w:t xml:space="preserve">The </w:t>
      </w:r>
      <w:r w:rsidRPr="001A532F">
        <w:rPr>
          <w:rStyle w:val="Code"/>
          <w:lang w:val="en-US"/>
        </w:rPr>
        <w:t>realloc</w:t>
      </w:r>
      <w:r w:rsidRPr="001A532F">
        <w:rPr>
          <w:b/>
          <w:bCs/>
          <w:lang w:val="en-US"/>
        </w:rPr>
        <w:t xml:space="preserve"> </w:t>
      </w:r>
      <w:r w:rsidRPr="001A532F">
        <w:rPr>
          <w:lang w:val="en-US"/>
        </w:rPr>
        <w:t xml:space="preserve">function deallocates the old object pointed to by </w:t>
      </w:r>
      <w:r w:rsidRPr="001A532F">
        <w:rPr>
          <w:rStyle w:val="Code"/>
          <w:lang w:val="en-US"/>
        </w:rPr>
        <w:t>ptr</w:t>
      </w:r>
      <w:r w:rsidRPr="001A532F">
        <w:rPr>
          <w:b/>
          <w:bCs/>
          <w:lang w:val="en-US"/>
        </w:rPr>
        <w:t xml:space="preserve"> </w:t>
      </w:r>
      <w:r w:rsidRPr="001A532F">
        <w:rPr>
          <w:lang w:val="en-US"/>
        </w:rPr>
        <w:t>and returns a</w:t>
      </w:r>
      <w:r w:rsidR="001A532F">
        <w:rPr>
          <w:lang w:val="en-US"/>
        </w:rPr>
        <w:t xml:space="preserve"> </w:t>
      </w:r>
      <w:r w:rsidRPr="001A532F">
        <w:rPr>
          <w:lang w:val="en-US"/>
        </w:rPr>
        <w:t xml:space="preserve">pointer to a new object that has the size specified by </w:t>
      </w:r>
      <w:r w:rsidRPr="001A532F">
        <w:rPr>
          <w:rStyle w:val="Code"/>
          <w:lang w:val="en-US"/>
        </w:rPr>
        <w:t>size</w:t>
      </w:r>
      <w:r w:rsidRPr="001A532F">
        <w:rPr>
          <w:lang w:val="en-US"/>
        </w:rPr>
        <w:t>. The contents of the new</w:t>
      </w:r>
      <w:r w:rsidR="001A532F" w:rsidRPr="001A532F">
        <w:rPr>
          <w:lang w:val="en-US"/>
        </w:rPr>
        <w:t xml:space="preserve"> </w:t>
      </w:r>
      <w:r w:rsidRPr="001A532F">
        <w:rPr>
          <w:lang w:val="en-US"/>
        </w:rPr>
        <w:t>object shall be the same as that of the old object prior to deallocation, up to the lesser of</w:t>
      </w:r>
      <w:r w:rsidR="001A532F" w:rsidRPr="001A532F">
        <w:rPr>
          <w:lang w:val="en-US"/>
        </w:rPr>
        <w:t xml:space="preserve"> </w:t>
      </w:r>
      <w:r w:rsidRPr="001A532F">
        <w:rPr>
          <w:lang w:val="en-US"/>
        </w:rPr>
        <w:t>the new and old sizes. Any bytes in the new object beyond the size of the old object have</w:t>
      </w:r>
      <w:r w:rsidR="001A532F" w:rsidRPr="001A532F">
        <w:rPr>
          <w:lang w:val="en-US"/>
        </w:rPr>
        <w:t xml:space="preserve"> </w:t>
      </w:r>
      <w:r w:rsidRPr="001A532F">
        <w:rPr>
          <w:lang w:val="en-US"/>
        </w:rPr>
        <w:t>indeterminate values.</w:t>
      </w:r>
    </w:p>
    <w:p w:rsidR="006C11F7" w:rsidRPr="001A532F" w:rsidRDefault="006C11F7" w:rsidP="006C11F7">
      <w:pPr>
        <w:pStyle w:val="ListParagraph"/>
        <w:numPr>
          <w:ilvl w:val="0"/>
          <w:numId w:val="6"/>
        </w:numPr>
        <w:rPr>
          <w:lang w:val="en-US"/>
        </w:rPr>
      </w:pPr>
      <w:r w:rsidRPr="001A532F">
        <w:rPr>
          <w:lang w:val="en-US"/>
        </w:rPr>
        <w:t>If</w:t>
      </w:r>
      <w:r w:rsidR="001A532F" w:rsidRPr="001A532F">
        <w:rPr>
          <w:lang w:val="en-US"/>
        </w:rPr>
        <w:t xml:space="preserve"> </w:t>
      </w:r>
      <w:r w:rsidRPr="001A532F">
        <w:rPr>
          <w:rStyle w:val="Code"/>
          <w:lang w:val="en-US"/>
        </w:rPr>
        <w:t>ptr</w:t>
      </w:r>
      <w:r w:rsidRPr="001A532F">
        <w:rPr>
          <w:b/>
          <w:bCs/>
          <w:lang w:val="en-US"/>
        </w:rPr>
        <w:t xml:space="preserve"> </w:t>
      </w:r>
      <w:r w:rsidRPr="001A532F">
        <w:rPr>
          <w:lang w:val="en-US"/>
        </w:rPr>
        <w:t xml:space="preserve">is a null pointer, the </w:t>
      </w:r>
      <w:r w:rsidRPr="001A532F">
        <w:rPr>
          <w:rStyle w:val="Code"/>
          <w:lang w:val="en-US"/>
        </w:rPr>
        <w:t>realloc</w:t>
      </w:r>
      <w:r w:rsidRPr="001A532F">
        <w:rPr>
          <w:b/>
          <w:bCs/>
          <w:lang w:val="en-US"/>
        </w:rPr>
        <w:t xml:space="preserve"> </w:t>
      </w:r>
      <w:r w:rsidRPr="001A532F">
        <w:rPr>
          <w:lang w:val="en-US"/>
        </w:rPr>
        <w:t xml:space="preserve">function behaves like the </w:t>
      </w:r>
      <w:r w:rsidRPr="001A532F">
        <w:rPr>
          <w:rStyle w:val="Code"/>
          <w:lang w:val="en-US"/>
        </w:rPr>
        <w:t>malloc</w:t>
      </w:r>
      <w:r w:rsidRPr="001A532F">
        <w:rPr>
          <w:b/>
          <w:bCs/>
          <w:lang w:val="en-US"/>
        </w:rPr>
        <w:t xml:space="preserve"> </w:t>
      </w:r>
      <w:r w:rsidRPr="001A532F">
        <w:rPr>
          <w:lang w:val="en-US"/>
        </w:rPr>
        <w:t>function for the</w:t>
      </w:r>
      <w:r w:rsidR="001A532F">
        <w:rPr>
          <w:lang w:val="en-US"/>
        </w:rPr>
        <w:t xml:space="preserve"> </w:t>
      </w:r>
      <w:r w:rsidRPr="001A532F">
        <w:rPr>
          <w:lang w:val="en-US"/>
        </w:rPr>
        <w:t xml:space="preserve">specified size. Otherwise, if </w:t>
      </w:r>
      <w:r w:rsidRPr="001A532F">
        <w:rPr>
          <w:rStyle w:val="Code"/>
          <w:lang w:val="en-US"/>
        </w:rPr>
        <w:t>ptr</w:t>
      </w:r>
      <w:r w:rsidRPr="001A532F">
        <w:rPr>
          <w:b/>
          <w:bCs/>
          <w:lang w:val="en-US"/>
        </w:rPr>
        <w:t xml:space="preserve"> </w:t>
      </w:r>
      <w:r w:rsidRPr="001A532F">
        <w:rPr>
          <w:lang w:val="en-US"/>
        </w:rPr>
        <w:t>does not match a pointer earlier returned by a memory</w:t>
      </w:r>
      <w:r w:rsidR="001A532F" w:rsidRPr="001A532F">
        <w:rPr>
          <w:lang w:val="en-US"/>
        </w:rPr>
        <w:t xml:space="preserve"> </w:t>
      </w:r>
      <w:r w:rsidRPr="001A532F">
        <w:rPr>
          <w:lang w:val="en-US"/>
        </w:rPr>
        <w:t xml:space="preserve">management function, or if the space has been deallocated by a call to the </w:t>
      </w:r>
      <w:ins w:id="275" w:author="Niall Douglas" w:date="2010-08-29T17:41:00Z">
        <w:r w:rsidR="00AB2275" w:rsidRPr="001A532F">
          <w:rPr>
            <w:rStyle w:val="Code"/>
            <w:lang w:val="en-US"/>
          </w:rPr>
          <w:t>free</w:t>
        </w:r>
        <w:r w:rsidR="00AB2275">
          <w:rPr>
            <w:lang w:val="en-US"/>
          </w:rPr>
          <w:t xml:space="preserve">, </w:t>
        </w:r>
        <w:r w:rsidR="00AB2275" w:rsidRPr="00AB2275">
          <w:rPr>
            <w:rStyle w:val="Code"/>
          </w:rPr>
          <w:t>free2</w:t>
        </w:r>
        <w:r w:rsidR="00AB2275">
          <w:rPr>
            <w:lang w:val="en-US"/>
          </w:rPr>
          <w:t xml:space="preserve">, </w:t>
        </w:r>
        <w:r w:rsidR="00AB2275" w:rsidRPr="001A532F">
          <w:rPr>
            <w:lang w:val="en-US"/>
          </w:rPr>
          <w:t xml:space="preserve"> </w:t>
        </w:r>
        <w:r w:rsidR="00AB2275" w:rsidRPr="001A532F">
          <w:rPr>
            <w:rStyle w:val="Code"/>
            <w:lang w:val="en-US"/>
          </w:rPr>
          <w:t>realloc</w:t>
        </w:r>
        <w:r w:rsidR="00AB2275">
          <w:rPr>
            <w:lang w:val="en-US"/>
          </w:rPr>
          <w:t xml:space="preserve"> or </w:t>
        </w:r>
        <w:r w:rsidR="00AB2275" w:rsidRPr="00AB2275">
          <w:rPr>
            <w:rStyle w:val="Code"/>
          </w:rPr>
          <w:t>realloc2</w:t>
        </w:r>
        <w:r w:rsidR="00AB2275">
          <w:rPr>
            <w:lang w:val="en-US"/>
          </w:rPr>
          <w:t xml:space="preserve"> f</w:t>
        </w:r>
        <w:r w:rsidR="00AB2275" w:rsidRPr="001A532F">
          <w:rPr>
            <w:lang w:val="en-US"/>
          </w:rPr>
          <w:t>unct</w:t>
        </w:r>
        <w:r w:rsidR="00AB2275">
          <w:rPr>
            <w:lang w:val="en-US"/>
          </w:rPr>
          <w:t>ion</w:t>
        </w:r>
      </w:ins>
      <w:del w:id="276" w:author="Niall Douglas" w:date="2010-08-29T17:41:00Z">
        <w:r w:rsidRPr="001A532F" w:rsidDel="00AB2275">
          <w:rPr>
            <w:rStyle w:val="Code"/>
            <w:lang w:val="en-US"/>
          </w:rPr>
          <w:delText>free</w:delText>
        </w:r>
        <w:r w:rsidRPr="001A532F" w:rsidDel="00AB2275">
          <w:rPr>
            <w:b/>
            <w:bCs/>
            <w:lang w:val="en-US"/>
          </w:rPr>
          <w:delText xml:space="preserve"> </w:delText>
        </w:r>
        <w:r w:rsidRPr="001A532F" w:rsidDel="00AB2275">
          <w:rPr>
            <w:lang w:val="en-US"/>
          </w:rPr>
          <w:delText>or</w:delText>
        </w:r>
        <w:r w:rsidR="001A532F" w:rsidRPr="001A532F" w:rsidDel="00AB2275">
          <w:rPr>
            <w:lang w:val="en-US"/>
          </w:rPr>
          <w:delText xml:space="preserve"> </w:delText>
        </w:r>
        <w:r w:rsidRPr="001A532F" w:rsidDel="00AB2275">
          <w:rPr>
            <w:rStyle w:val="Code"/>
            <w:lang w:val="en-US"/>
          </w:rPr>
          <w:delText>realloc</w:delText>
        </w:r>
        <w:r w:rsidRPr="001A532F" w:rsidDel="00AB2275">
          <w:rPr>
            <w:b/>
            <w:bCs/>
            <w:lang w:val="en-US"/>
          </w:rPr>
          <w:delText xml:space="preserve"> </w:delText>
        </w:r>
        <w:r w:rsidRPr="001A532F" w:rsidDel="00AB2275">
          <w:rPr>
            <w:lang w:val="en-US"/>
          </w:rPr>
          <w:delText>function</w:delText>
        </w:r>
      </w:del>
      <w:r w:rsidRPr="001A532F">
        <w:rPr>
          <w:lang w:val="en-US"/>
        </w:rPr>
        <w:t>, the behavior is undefined. If memory for the new object cannot be</w:t>
      </w:r>
      <w:r w:rsidR="001A532F" w:rsidRPr="001A532F">
        <w:rPr>
          <w:lang w:val="en-US"/>
        </w:rPr>
        <w:t xml:space="preserve"> </w:t>
      </w:r>
      <w:r w:rsidRPr="001A532F">
        <w:rPr>
          <w:lang w:val="en-US"/>
        </w:rPr>
        <w:t>allocated, the old object is not deallocated and its value is unchanged.</w:t>
      </w:r>
    </w:p>
    <w:p w:rsidR="006C11F7" w:rsidRPr="006C11F7" w:rsidRDefault="006C11F7" w:rsidP="006C11F7">
      <w:pPr>
        <w:rPr>
          <w:b/>
          <w:bCs/>
          <w:lang w:val="en-US"/>
        </w:rPr>
      </w:pPr>
      <w:r w:rsidRPr="006C11F7">
        <w:rPr>
          <w:b/>
          <w:bCs/>
          <w:lang w:val="en-US"/>
        </w:rPr>
        <w:t>Returns</w:t>
      </w:r>
    </w:p>
    <w:p w:rsidR="005208BD" w:rsidRDefault="006C11F7" w:rsidP="006C11F7">
      <w:pPr>
        <w:pStyle w:val="ListParagraph"/>
        <w:numPr>
          <w:ilvl w:val="0"/>
          <w:numId w:val="6"/>
        </w:numPr>
        <w:rPr>
          <w:lang w:val="en-US"/>
        </w:rPr>
      </w:pPr>
      <w:r w:rsidRPr="001A532F">
        <w:rPr>
          <w:lang w:val="en-US"/>
        </w:rPr>
        <w:t xml:space="preserve">The </w:t>
      </w:r>
      <w:r w:rsidRPr="001A532F">
        <w:rPr>
          <w:rStyle w:val="Code"/>
          <w:lang w:val="en-US"/>
        </w:rPr>
        <w:t>realloc</w:t>
      </w:r>
      <w:r w:rsidRPr="001A532F">
        <w:rPr>
          <w:b/>
          <w:bCs/>
          <w:lang w:val="en-US"/>
        </w:rPr>
        <w:t xml:space="preserve"> </w:t>
      </w:r>
      <w:r w:rsidRPr="001A532F">
        <w:rPr>
          <w:lang w:val="en-US"/>
        </w:rPr>
        <w:t>function returns a pointer to the new object (which may have the same</w:t>
      </w:r>
      <w:r w:rsidR="001A532F">
        <w:rPr>
          <w:lang w:val="en-US"/>
        </w:rPr>
        <w:t xml:space="preserve"> </w:t>
      </w:r>
      <w:r w:rsidRPr="001A532F">
        <w:rPr>
          <w:lang w:val="en-US"/>
        </w:rPr>
        <w:t>value as a pointer to the old object), or a null pointer if the new object could not be</w:t>
      </w:r>
      <w:r w:rsidR="001A532F" w:rsidRPr="001A532F">
        <w:rPr>
          <w:lang w:val="en-US"/>
        </w:rPr>
        <w:t xml:space="preserve"> </w:t>
      </w:r>
      <w:r w:rsidRPr="001A532F">
        <w:rPr>
          <w:lang w:val="en-US"/>
        </w:rPr>
        <w:t>allocated.</w:t>
      </w:r>
    </w:p>
    <w:p w:rsidR="00656FCF" w:rsidRPr="006C11F7" w:rsidRDefault="00656FCF" w:rsidP="00656FCF">
      <w:pPr>
        <w:rPr>
          <w:ins w:id="277" w:author="Niall Douglas" w:date="2010-08-29T17:23:00Z"/>
          <w:b/>
          <w:bCs/>
          <w:lang w:val="en-US"/>
        </w:rPr>
      </w:pPr>
      <w:commentRangeStart w:id="278"/>
      <w:ins w:id="279" w:author="Niall Douglas" w:date="2010-08-29T17:23:00Z">
        <w:r w:rsidRPr="006C11F7">
          <w:rPr>
            <w:b/>
            <w:bCs/>
            <w:lang w:val="en-US"/>
          </w:rPr>
          <w:t>7.22.3.</w:t>
        </w:r>
      </w:ins>
      <w:ins w:id="280" w:author="Niall Douglas" w:date="2010-08-29T17:30:00Z">
        <w:r>
          <w:rPr>
            <w:b/>
            <w:bCs/>
            <w:lang w:val="en-US"/>
          </w:rPr>
          <w:t>8</w:t>
        </w:r>
      </w:ins>
      <w:ins w:id="281" w:author="Niall Douglas" w:date="2010-08-29T17:23:00Z">
        <w:r w:rsidRPr="006C11F7">
          <w:rPr>
            <w:b/>
            <w:bCs/>
            <w:lang w:val="en-US"/>
          </w:rPr>
          <w:t xml:space="preserve"> The realloc</w:t>
        </w:r>
        <w:r>
          <w:rPr>
            <w:b/>
            <w:bCs/>
            <w:lang w:val="en-US"/>
          </w:rPr>
          <w:t>2</w:t>
        </w:r>
        <w:r w:rsidRPr="006C11F7">
          <w:rPr>
            <w:b/>
            <w:bCs/>
            <w:lang w:val="en-US"/>
          </w:rPr>
          <w:t xml:space="preserve"> function</w:t>
        </w:r>
      </w:ins>
      <w:commentRangeEnd w:id="278"/>
      <w:ins w:id="282" w:author="Niall Douglas" w:date="2010-08-29T18:32:00Z">
        <w:r w:rsidR="00AB3063">
          <w:rPr>
            <w:rStyle w:val="CommentReference"/>
          </w:rPr>
          <w:commentReference w:id="278"/>
        </w:r>
      </w:ins>
    </w:p>
    <w:p w:rsidR="00656FCF" w:rsidRPr="006C11F7" w:rsidRDefault="00656FCF" w:rsidP="00656FCF">
      <w:pPr>
        <w:rPr>
          <w:ins w:id="283" w:author="Niall Douglas" w:date="2010-08-29T17:23:00Z"/>
          <w:b/>
          <w:bCs/>
          <w:lang w:val="en-US"/>
        </w:rPr>
      </w:pPr>
      <w:ins w:id="284" w:author="Niall Douglas" w:date="2010-08-29T17:23:00Z">
        <w:r w:rsidRPr="006C11F7">
          <w:rPr>
            <w:b/>
            <w:bCs/>
            <w:lang w:val="en-US"/>
          </w:rPr>
          <w:t>Synopsis</w:t>
        </w:r>
      </w:ins>
    </w:p>
    <w:p w:rsidR="00656FCF" w:rsidRPr="006C11F7" w:rsidRDefault="00656FCF" w:rsidP="00656FCF">
      <w:pPr>
        <w:pStyle w:val="ListParagraph"/>
        <w:numPr>
          <w:ilvl w:val="0"/>
          <w:numId w:val="13"/>
        </w:numPr>
        <w:rPr>
          <w:ins w:id="285" w:author="Niall Douglas" w:date="2010-08-29T17:23:00Z"/>
          <w:rStyle w:val="Code"/>
        </w:rPr>
      </w:pPr>
      <w:ins w:id="286" w:author="Niall Douglas" w:date="2010-08-29T17:23:00Z">
        <w:r w:rsidRPr="006C11F7">
          <w:rPr>
            <w:rStyle w:val="Code"/>
            <w:lang w:val="en-US"/>
          </w:rPr>
          <w:t>#include &lt;stdlib.h&gt;</w:t>
        </w:r>
      </w:ins>
    </w:p>
    <w:p w:rsidR="00656FCF" w:rsidRPr="006C11F7" w:rsidRDefault="00656FCF" w:rsidP="00656FCF">
      <w:pPr>
        <w:pStyle w:val="ListParagraph"/>
        <w:rPr>
          <w:ins w:id="287" w:author="Niall Douglas" w:date="2010-08-29T17:23:00Z"/>
          <w:rStyle w:val="Code"/>
          <w:lang w:val="en-US"/>
        </w:rPr>
      </w:pPr>
      <w:ins w:id="288" w:author="Niall Douglas" w:date="2010-08-29T17:23:00Z">
        <w:r w:rsidRPr="006C11F7">
          <w:rPr>
            <w:rStyle w:val="Code"/>
            <w:lang w:val="en-US"/>
          </w:rPr>
          <w:t>void *realloc</w:t>
        </w:r>
      </w:ins>
      <w:ins w:id="289" w:author="Niall Douglas" w:date="2010-08-29T17:24:00Z">
        <w:r>
          <w:rPr>
            <w:rStyle w:val="Code"/>
            <w:lang w:val="en-US"/>
          </w:rPr>
          <w:t>2</w:t>
        </w:r>
      </w:ins>
      <w:ins w:id="290" w:author="Niall Douglas" w:date="2010-08-29T17:23:00Z">
        <w:r w:rsidRPr="006C11F7">
          <w:rPr>
            <w:rStyle w:val="Code"/>
            <w:lang w:val="en-US"/>
          </w:rPr>
          <w:t>(void *ptr, size_t size</w:t>
        </w:r>
      </w:ins>
      <w:ins w:id="291" w:author="Niall Douglas" w:date="2010-08-29T17:30:00Z">
        <w:r>
          <w:rPr>
            <w:rStyle w:val="Code"/>
            <w:lang w:val="en-US"/>
          </w:rPr>
          <w:t xml:space="preserve">, size_t alignment, </w:t>
        </w:r>
      </w:ins>
      <w:ins w:id="292" w:author="Niall Douglas" w:date="2010-08-29T17:31:00Z">
        <w:r w:rsidRPr="00656FCF">
          <w:rPr>
            <w:rStyle w:val="Code"/>
            <w:lang w:val="en-US"/>
          </w:rPr>
          <w:t>uintmax_t flags</w:t>
        </w:r>
      </w:ins>
      <w:ins w:id="293" w:author="Niall Douglas" w:date="2010-08-29T17:23:00Z">
        <w:r w:rsidRPr="006C11F7">
          <w:rPr>
            <w:rStyle w:val="Code"/>
            <w:lang w:val="en-US"/>
          </w:rPr>
          <w:t>);</w:t>
        </w:r>
      </w:ins>
    </w:p>
    <w:p w:rsidR="00656FCF" w:rsidRPr="006C11F7" w:rsidRDefault="00656FCF" w:rsidP="00656FCF">
      <w:pPr>
        <w:rPr>
          <w:ins w:id="294" w:author="Niall Douglas" w:date="2010-08-29T17:23:00Z"/>
          <w:b/>
          <w:bCs/>
          <w:lang w:val="en-US"/>
        </w:rPr>
      </w:pPr>
      <w:ins w:id="295" w:author="Niall Douglas" w:date="2010-08-29T17:23:00Z">
        <w:r w:rsidRPr="006C11F7">
          <w:rPr>
            <w:b/>
            <w:bCs/>
            <w:lang w:val="en-US"/>
          </w:rPr>
          <w:t>Description</w:t>
        </w:r>
      </w:ins>
    </w:p>
    <w:p w:rsidR="00656FCF" w:rsidRDefault="00656FCF" w:rsidP="00656FCF">
      <w:pPr>
        <w:pStyle w:val="ListParagraph"/>
        <w:numPr>
          <w:ilvl w:val="0"/>
          <w:numId w:val="13"/>
        </w:numPr>
        <w:rPr>
          <w:ins w:id="296" w:author="Niall Douglas" w:date="2010-08-29T17:57:00Z"/>
          <w:lang w:val="en-US"/>
        </w:rPr>
      </w:pPr>
      <w:ins w:id="297" w:author="Niall Douglas" w:date="2010-08-29T17:23:00Z">
        <w:r w:rsidRPr="001A532F">
          <w:rPr>
            <w:lang w:val="en-US"/>
          </w:rPr>
          <w:t xml:space="preserve">The </w:t>
        </w:r>
        <w:r w:rsidRPr="001A532F">
          <w:rPr>
            <w:rStyle w:val="Code"/>
            <w:lang w:val="en-US"/>
          </w:rPr>
          <w:t>reallo</w:t>
        </w:r>
      </w:ins>
      <w:ins w:id="298" w:author="Niall Douglas" w:date="2010-08-29T17:31:00Z">
        <w:r>
          <w:rPr>
            <w:rStyle w:val="Code"/>
            <w:lang w:val="en-US"/>
          </w:rPr>
          <w:t>c2</w:t>
        </w:r>
      </w:ins>
      <w:ins w:id="299" w:author="Niall Douglas" w:date="2010-08-29T17:23:00Z">
        <w:r w:rsidRPr="001A532F">
          <w:rPr>
            <w:b/>
            <w:bCs/>
            <w:lang w:val="en-US"/>
          </w:rPr>
          <w:t xml:space="preserve"> </w:t>
        </w:r>
        <w:r w:rsidRPr="001A532F">
          <w:rPr>
            <w:lang w:val="en-US"/>
          </w:rPr>
          <w:t xml:space="preserve">function deallocates the old object pointed to by </w:t>
        </w:r>
        <w:r w:rsidRPr="001A532F">
          <w:rPr>
            <w:rStyle w:val="Code"/>
            <w:lang w:val="en-US"/>
          </w:rPr>
          <w:t>ptr</w:t>
        </w:r>
        <w:r w:rsidRPr="001A532F">
          <w:rPr>
            <w:b/>
            <w:bCs/>
            <w:lang w:val="en-US"/>
          </w:rPr>
          <w:t xml:space="preserve"> </w:t>
        </w:r>
        <w:r w:rsidRPr="001A532F">
          <w:rPr>
            <w:lang w:val="en-US"/>
          </w:rPr>
          <w:t>and returns a</w:t>
        </w:r>
        <w:r>
          <w:rPr>
            <w:lang w:val="en-US"/>
          </w:rPr>
          <w:t xml:space="preserve"> </w:t>
        </w:r>
        <w:r w:rsidRPr="001A532F">
          <w:rPr>
            <w:lang w:val="en-US"/>
          </w:rPr>
          <w:t xml:space="preserve">pointer to a new object that has the size specified by </w:t>
        </w:r>
        <w:r w:rsidRPr="001A532F">
          <w:rPr>
            <w:rStyle w:val="Code"/>
            <w:lang w:val="en-US"/>
          </w:rPr>
          <w:t>size</w:t>
        </w:r>
      </w:ins>
      <w:ins w:id="300" w:author="Niall Douglas" w:date="2010-08-29T17:56:00Z">
        <w:r w:rsidR="001775B1" w:rsidRPr="001775B1">
          <w:rPr>
            <w:rFonts w:ascii="Times New Roman" w:eastAsia="Times New Roman" w:hAnsi="Times New Roman" w:cs="Times New Roman"/>
            <w:lang w:val="en-US"/>
          </w:rPr>
          <w:t xml:space="preserve"> </w:t>
        </w:r>
      </w:ins>
      <w:ins w:id="301" w:author="Niall Douglas" w:date="2010-08-29T17:57:00Z">
        <w:r w:rsidR="001775B1">
          <w:rPr>
            <w:rFonts w:ascii="Times New Roman" w:eastAsia="Times New Roman" w:hAnsi="Times New Roman" w:cs="Times New Roman"/>
            <w:lang w:val="en-US"/>
          </w:rPr>
          <w:t>and</w:t>
        </w:r>
      </w:ins>
      <w:ins w:id="302" w:author="Niall Douglas" w:date="2010-08-29T17:56:00Z">
        <w:r w:rsidR="001775B1" w:rsidRPr="00C51031">
          <w:rPr>
            <w:rFonts w:ascii="Times New Roman" w:eastAsia="Times New Roman" w:hAnsi="Times New Roman" w:cs="Times New Roman"/>
            <w:lang w:val="en-US"/>
          </w:rPr>
          <w:t xml:space="preserve"> whose alignment is specified by </w:t>
        </w:r>
        <w:r w:rsidR="001775B1" w:rsidRPr="00C51031">
          <w:rPr>
            <w:rFonts w:ascii="Courier New" w:eastAsia="Times New Roman" w:hAnsi="Courier New" w:cs="Times New Roman"/>
            <w:b/>
            <w:bCs/>
            <w:lang w:val="en-US"/>
          </w:rPr>
          <w:lastRenderedPageBreak/>
          <w:t>alignment</w:t>
        </w:r>
        <w:r w:rsidR="001775B1">
          <w:rPr>
            <w:rFonts w:ascii="Times New Roman" w:eastAsia="Times New Roman" w:hAnsi="Times New Roman" w:cs="Times New Roman"/>
            <w:lang w:val="en-US"/>
          </w:rPr>
          <w:t xml:space="preserve"> if that parameter is non-zero</w:t>
        </w:r>
      </w:ins>
      <w:ins w:id="303" w:author="Niall Douglas" w:date="2010-08-29T17:23:00Z">
        <w:r w:rsidRPr="001A532F">
          <w:rPr>
            <w:lang w:val="en-US"/>
          </w:rPr>
          <w:t>. The contents of the new object shall be the same as that of the old object prior to deallocation, up to the lesser of the new and old sizes. Any bytes in the new object beyond the size of the old object have indeterminate values</w:t>
        </w:r>
      </w:ins>
      <w:ins w:id="304" w:author="Niall Douglas" w:date="2010-08-29T17:31:00Z">
        <w:r>
          <w:rPr>
            <w:lang w:val="en-US"/>
          </w:rPr>
          <w:t xml:space="preserve"> unless </w:t>
        </w:r>
        <w:r w:rsidR="00416C8F" w:rsidRPr="00416C8F">
          <w:rPr>
            <w:rStyle w:val="Code"/>
            <w:rPrChange w:id="305" w:author="Niall Douglas" w:date="2010-08-29T17:33:00Z">
              <w:rPr>
                <w:lang w:val="en-US"/>
              </w:rPr>
            </w:rPrChange>
          </w:rPr>
          <w:t>flags</w:t>
        </w:r>
        <w:r>
          <w:rPr>
            <w:lang w:val="en-US"/>
          </w:rPr>
          <w:t xml:space="preserve"> contains </w:t>
        </w:r>
        <w:r w:rsidR="00416C8F" w:rsidRPr="00416C8F">
          <w:rPr>
            <w:rStyle w:val="Code"/>
            <w:rPrChange w:id="306" w:author="Niall Douglas" w:date="2010-08-29T17:32:00Z">
              <w:rPr>
                <w:lang w:val="en-US"/>
              </w:rPr>
            </w:rPrChange>
          </w:rPr>
          <w:t>M2_ZERO_MEMORY</w:t>
        </w:r>
        <w:r>
          <w:rPr>
            <w:lang w:val="en-US"/>
          </w:rPr>
          <w:t xml:space="preserve">, in which case the newly allocated bytes are </w:t>
        </w:r>
      </w:ins>
      <w:ins w:id="307" w:author="Niall Douglas" w:date="2010-08-29T17:32:00Z">
        <w:r>
          <w:rPr>
            <w:lang w:val="en-US"/>
          </w:rPr>
          <w:t>init</w:t>
        </w:r>
      </w:ins>
      <w:ins w:id="308" w:author="Niall Douglas" w:date="2010-08-29T17:55:00Z">
        <w:r w:rsidR="001775B1">
          <w:rPr>
            <w:lang w:val="en-US"/>
          </w:rPr>
          <w:t>i</w:t>
        </w:r>
      </w:ins>
      <w:ins w:id="309" w:author="Niall Douglas" w:date="2010-08-29T17:32:00Z">
        <w:r>
          <w:rPr>
            <w:lang w:val="en-US"/>
          </w:rPr>
          <w:t>alized</w:t>
        </w:r>
      </w:ins>
      <w:ins w:id="310" w:author="Niall Douglas" w:date="2010-08-29T17:31:00Z">
        <w:r>
          <w:rPr>
            <w:lang w:val="en-US"/>
          </w:rPr>
          <w:t xml:space="preserve"> to all bits zero</w:t>
        </w:r>
      </w:ins>
      <w:ins w:id="311" w:author="Niall Douglas" w:date="2010-08-29T17:23:00Z">
        <w:r w:rsidRPr="001A532F">
          <w:rPr>
            <w:lang w:val="en-US"/>
          </w:rPr>
          <w:t>.</w:t>
        </w:r>
      </w:ins>
    </w:p>
    <w:p w:rsidR="001775B1" w:rsidRPr="001A532F" w:rsidRDefault="001775B1" w:rsidP="00656FCF">
      <w:pPr>
        <w:pStyle w:val="ListParagraph"/>
        <w:numPr>
          <w:ilvl w:val="0"/>
          <w:numId w:val="13"/>
        </w:numPr>
        <w:rPr>
          <w:ins w:id="312" w:author="Niall Douglas" w:date="2010-08-29T17:23:00Z"/>
          <w:lang w:val="en-US"/>
        </w:rPr>
      </w:pPr>
      <w:ins w:id="313" w:author="Niall Douglas" w:date="2010-08-29T17:58:00Z">
        <w:r>
          <w:rPr>
            <w:rFonts w:ascii="Times New Roman" w:eastAsia="Times New Roman" w:hAnsi="Times New Roman" w:cs="Times New Roman"/>
            <w:lang w:val="en-US"/>
          </w:rPr>
          <w:t>If non-zero, t</w:t>
        </w:r>
        <w:r w:rsidRPr="00C51031">
          <w:rPr>
            <w:rFonts w:ascii="Times New Roman" w:eastAsia="Times New Roman" w:hAnsi="Times New Roman" w:cs="Times New Roman"/>
            <w:lang w:val="en-US"/>
          </w:rPr>
          <w:t xml:space="preserve">he value of </w:t>
        </w:r>
        <w:r w:rsidRPr="00C51031">
          <w:rPr>
            <w:rFonts w:ascii="Courier New" w:eastAsia="Times New Roman" w:hAnsi="Courier New" w:cs="Times New Roman"/>
            <w:b/>
            <w:bCs/>
            <w:lang w:val="en-US"/>
          </w:rPr>
          <w:t>alignment</w:t>
        </w:r>
        <w:r w:rsidRPr="00C51031">
          <w:rPr>
            <w:rFonts w:ascii="Times New Roman" w:eastAsia="Times New Roman" w:hAnsi="Times New Roman" w:cs="Times New Roman"/>
            <w:b/>
            <w:bCs/>
            <w:lang w:val="en-US"/>
          </w:rPr>
          <w:t xml:space="preserve"> </w:t>
        </w:r>
        <w:r w:rsidRPr="00C51031">
          <w:rPr>
            <w:rFonts w:ascii="Times New Roman" w:eastAsia="Times New Roman" w:hAnsi="Times New Roman" w:cs="Times New Roman"/>
            <w:lang w:val="en-US"/>
          </w:rPr>
          <w:t xml:space="preserve">shall be a valid alignment supported by the implementation and the value of </w:t>
        </w:r>
        <w:r w:rsidRPr="00C51031">
          <w:rPr>
            <w:rFonts w:ascii="Courier New" w:eastAsia="Times New Roman" w:hAnsi="Courier New" w:cs="Times New Roman"/>
            <w:b/>
            <w:bCs/>
            <w:lang w:val="en-US"/>
          </w:rPr>
          <w:t>size</w:t>
        </w:r>
        <w:r w:rsidRPr="00C51031">
          <w:rPr>
            <w:rFonts w:ascii="Times New Roman" w:eastAsia="Times New Roman" w:hAnsi="Times New Roman" w:cs="Times New Roman"/>
            <w:b/>
            <w:bCs/>
            <w:lang w:val="en-US"/>
          </w:rPr>
          <w:t xml:space="preserve"> </w:t>
        </w:r>
        <w:r w:rsidRPr="00C51031">
          <w:rPr>
            <w:rFonts w:ascii="Times New Roman" w:eastAsia="Times New Roman" w:hAnsi="Times New Roman" w:cs="Times New Roman"/>
            <w:lang w:val="en-US"/>
          </w:rPr>
          <w:t xml:space="preserve">shall be an integral multiple of </w:t>
        </w:r>
        <w:r w:rsidRPr="00C51031">
          <w:rPr>
            <w:rFonts w:ascii="Courier New" w:eastAsia="Times New Roman" w:hAnsi="Courier New" w:cs="Times New Roman"/>
            <w:b/>
            <w:bCs/>
            <w:lang w:val="en-US"/>
          </w:rPr>
          <w:t>alignment</w:t>
        </w:r>
        <w:r w:rsidRPr="00C51031">
          <w:rPr>
            <w:rFonts w:ascii="Times New Roman" w:eastAsia="Times New Roman" w:hAnsi="Times New Roman" w:cs="Times New Roman"/>
            <w:lang w:val="en-US"/>
          </w:rPr>
          <w:t>.</w:t>
        </w:r>
        <w:r>
          <w:rPr>
            <w:rFonts w:ascii="Times New Roman" w:eastAsia="Times New Roman" w:hAnsi="Times New Roman" w:cs="Times New Roman"/>
            <w:lang w:val="en-US"/>
          </w:rPr>
          <w:t xml:space="preserve"> If the value of </w:t>
        </w:r>
        <w:r w:rsidR="00416C8F" w:rsidRPr="00416C8F">
          <w:rPr>
            <w:rStyle w:val="Code"/>
            <w:rPrChange w:id="314" w:author="Niall Douglas" w:date="2010-08-29T17:59:00Z">
              <w:rPr>
                <w:rFonts w:ascii="Times New Roman" w:eastAsia="Times New Roman" w:hAnsi="Times New Roman" w:cs="Times New Roman"/>
                <w:lang w:val="en-US"/>
              </w:rPr>
            </w:rPrChange>
          </w:rPr>
          <w:t>alignment</w:t>
        </w:r>
        <w:r>
          <w:rPr>
            <w:rFonts w:ascii="Times New Roman" w:eastAsia="Times New Roman" w:hAnsi="Times New Roman" w:cs="Times New Roman"/>
            <w:lang w:val="en-US"/>
          </w:rPr>
          <w:t xml:space="preserve"> differs from the value of </w:t>
        </w:r>
        <w:r w:rsidR="00416C8F" w:rsidRPr="00416C8F">
          <w:rPr>
            <w:rStyle w:val="Code"/>
            <w:rPrChange w:id="315" w:author="Niall Douglas" w:date="2010-08-29T17:59:00Z">
              <w:rPr>
                <w:rFonts w:ascii="Times New Roman" w:eastAsia="Times New Roman" w:hAnsi="Times New Roman" w:cs="Times New Roman"/>
                <w:lang w:val="en-US"/>
              </w:rPr>
            </w:rPrChange>
          </w:rPr>
          <w:t>alignment</w:t>
        </w:r>
        <w:r>
          <w:rPr>
            <w:rFonts w:ascii="Times New Roman" w:eastAsia="Times New Roman" w:hAnsi="Times New Roman" w:cs="Times New Roman"/>
            <w:lang w:val="en-US"/>
          </w:rPr>
          <w:t xml:space="preserve"> as specified when the old object pointed to b</w:t>
        </w:r>
      </w:ins>
      <w:ins w:id="316" w:author="Niall Douglas" w:date="2010-08-29T17:59:00Z">
        <w:r>
          <w:rPr>
            <w:rFonts w:ascii="Times New Roman" w:eastAsia="Times New Roman" w:hAnsi="Times New Roman" w:cs="Times New Roman"/>
            <w:lang w:val="en-US"/>
          </w:rPr>
          <w:t>y</w:t>
        </w:r>
      </w:ins>
      <w:ins w:id="317" w:author="Niall Douglas" w:date="2010-08-29T17:58:00Z">
        <w:r>
          <w:rPr>
            <w:rFonts w:ascii="Times New Roman" w:eastAsia="Times New Roman" w:hAnsi="Times New Roman" w:cs="Times New Roman"/>
            <w:lang w:val="en-US"/>
          </w:rPr>
          <w:t xml:space="preserve"> </w:t>
        </w:r>
        <w:r w:rsidR="00416C8F" w:rsidRPr="00416C8F">
          <w:rPr>
            <w:rStyle w:val="Code"/>
            <w:rPrChange w:id="318" w:author="Niall Douglas" w:date="2010-08-29T17:59:00Z">
              <w:rPr>
                <w:rFonts w:ascii="Times New Roman" w:eastAsia="Times New Roman" w:hAnsi="Times New Roman" w:cs="Times New Roman"/>
                <w:lang w:val="en-US"/>
              </w:rPr>
            </w:rPrChange>
          </w:rPr>
          <w:t>ptr</w:t>
        </w:r>
        <w:r>
          <w:rPr>
            <w:rFonts w:ascii="Times New Roman" w:eastAsia="Times New Roman" w:hAnsi="Times New Roman" w:cs="Times New Roman"/>
            <w:lang w:val="en-US"/>
          </w:rPr>
          <w:t xml:space="preserve"> </w:t>
        </w:r>
      </w:ins>
      <w:ins w:id="319" w:author="Niall Douglas" w:date="2010-08-29T17:59:00Z">
        <w:r>
          <w:rPr>
            <w:rFonts w:ascii="Times New Roman" w:eastAsia="Times New Roman" w:hAnsi="Times New Roman" w:cs="Times New Roman"/>
            <w:lang w:val="en-US"/>
          </w:rPr>
          <w:t>was last allocated or resized, the behavior is undefined.</w:t>
        </w:r>
      </w:ins>
    </w:p>
    <w:p w:rsidR="00656FCF" w:rsidRDefault="00656FCF" w:rsidP="00656FCF">
      <w:pPr>
        <w:pStyle w:val="ListParagraph"/>
        <w:numPr>
          <w:ilvl w:val="0"/>
          <w:numId w:val="13"/>
        </w:numPr>
        <w:rPr>
          <w:ins w:id="320" w:author="Niall Douglas" w:date="2010-08-29T17:34:00Z"/>
          <w:lang w:val="en-US"/>
        </w:rPr>
      </w:pPr>
      <w:ins w:id="321" w:author="Niall Douglas" w:date="2010-08-29T17:23:00Z">
        <w:r w:rsidRPr="001A532F">
          <w:rPr>
            <w:lang w:val="en-US"/>
          </w:rPr>
          <w:t xml:space="preserve">If </w:t>
        </w:r>
        <w:r w:rsidRPr="001A532F">
          <w:rPr>
            <w:rStyle w:val="Code"/>
            <w:lang w:val="en-US"/>
          </w:rPr>
          <w:t>ptr</w:t>
        </w:r>
        <w:r w:rsidRPr="001A532F">
          <w:rPr>
            <w:b/>
            <w:bCs/>
            <w:lang w:val="en-US"/>
          </w:rPr>
          <w:t xml:space="preserve"> </w:t>
        </w:r>
        <w:r w:rsidRPr="001A532F">
          <w:rPr>
            <w:lang w:val="en-US"/>
          </w:rPr>
          <w:t xml:space="preserve">is a null pointer, the </w:t>
        </w:r>
        <w:r w:rsidRPr="001A532F">
          <w:rPr>
            <w:rStyle w:val="Code"/>
            <w:lang w:val="en-US"/>
          </w:rPr>
          <w:t>reallo</w:t>
        </w:r>
      </w:ins>
      <w:ins w:id="322" w:author="Niall Douglas" w:date="2010-08-29T17:39:00Z">
        <w:r w:rsidR="00AB2275">
          <w:rPr>
            <w:rStyle w:val="Code"/>
            <w:lang w:val="en-US"/>
          </w:rPr>
          <w:t>c2</w:t>
        </w:r>
      </w:ins>
      <w:ins w:id="323" w:author="Niall Douglas" w:date="2010-08-29T17:23:00Z">
        <w:r w:rsidRPr="001A532F">
          <w:rPr>
            <w:b/>
            <w:bCs/>
            <w:lang w:val="en-US"/>
          </w:rPr>
          <w:t xml:space="preserve"> </w:t>
        </w:r>
        <w:r w:rsidRPr="001A532F">
          <w:rPr>
            <w:lang w:val="en-US"/>
          </w:rPr>
          <w:t xml:space="preserve">function behaves like the </w:t>
        </w:r>
        <w:r w:rsidRPr="001A532F">
          <w:rPr>
            <w:rStyle w:val="Code"/>
            <w:lang w:val="en-US"/>
          </w:rPr>
          <w:t>mallo</w:t>
        </w:r>
      </w:ins>
      <w:ins w:id="324" w:author="Niall Douglas" w:date="2010-08-29T17:39:00Z">
        <w:r w:rsidR="00AB2275">
          <w:rPr>
            <w:rStyle w:val="Code"/>
            <w:lang w:val="en-US"/>
          </w:rPr>
          <w:t>c2</w:t>
        </w:r>
      </w:ins>
      <w:ins w:id="325" w:author="Niall Douglas" w:date="2010-08-29T17:23:00Z">
        <w:r w:rsidRPr="001A532F">
          <w:rPr>
            <w:b/>
            <w:bCs/>
            <w:lang w:val="en-US"/>
          </w:rPr>
          <w:t xml:space="preserve"> </w:t>
        </w:r>
        <w:r w:rsidRPr="001A532F">
          <w:rPr>
            <w:lang w:val="en-US"/>
          </w:rPr>
          <w:t>function for the</w:t>
        </w:r>
        <w:r>
          <w:rPr>
            <w:lang w:val="en-US"/>
          </w:rPr>
          <w:t xml:space="preserve"> </w:t>
        </w:r>
        <w:r w:rsidRPr="001A532F">
          <w:rPr>
            <w:lang w:val="en-US"/>
          </w:rPr>
          <w:t xml:space="preserve">specified size. Otherwise, if </w:t>
        </w:r>
        <w:r w:rsidRPr="001A532F">
          <w:rPr>
            <w:rStyle w:val="Code"/>
            <w:lang w:val="en-US"/>
          </w:rPr>
          <w:t>ptr</w:t>
        </w:r>
        <w:r w:rsidRPr="001A532F">
          <w:rPr>
            <w:b/>
            <w:bCs/>
            <w:lang w:val="en-US"/>
          </w:rPr>
          <w:t xml:space="preserve"> </w:t>
        </w:r>
        <w:r w:rsidRPr="001A532F">
          <w:rPr>
            <w:lang w:val="en-US"/>
          </w:rPr>
          <w:t xml:space="preserve">does not match a pointer earlier returned by a memory management function, or if the space has been deallocated by a call to the </w:t>
        </w:r>
        <w:r w:rsidRPr="001A532F">
          <w:rPr>
            <w:rStyle w:val="Code"/>
            <w:lang w:val="en-US"/>
          </w:rPr>
          <w:t>free</w:t>
        </w:r>
      </w:ins>
      <w:ins w:id="326" w:author="Niall Douglas" w:date="2010-08-29T17:40:00Z">
        <w:r w:rsidR="00AB2275">
          <w:rPr>
            <w:lang w:val="en-US"/>
          </w:rPr>
          <w:t xml:space="preserve">, </w:t>
        </w:r>
        <w:r w:rsidR="00416C8F" w:rsidRPr="00416C8F">
          <w:rPr>
            <w:rStyle w:val="Code"/>
            <w:rPrChange w:id="327" w:author="Niall Douglas" w:date="2010-08-29T17:41:00Z">
              <w:rPr>
                <w:lang w:val="en-US"/>
              </w:rPr>
            </w:rPrChange>
          </w:rPr>
          <w:t>free2</w:t>
        </w:r>
        <w:r w:rsidR="00AB2275">
          <w:rPr>
            <w:lang w:val="en-US"/>
          </w:rPr>
          <w:t xml:space="preserve">, </w:t>
        </w:r>
      </w:ins>
      <w:ins w:id="328" w:author="Niall Douglas" w:date="2010-08-29T17:23:00Z">
        <w:r w:rsidRPr="001A532F">
          <w:rPr>
            <w:lang w:val="en-US"/>
          </w:rPr>
          <w:t xml:space="preserve"> </w:t>
        </w:r>
        <w:r w:rsidRPr="001A532F">
          <w:rPr>
            <w:rStyle w:val="Code"/>
            <w:lang w:val="en-US"/>
          </w:rPr>
          <w:t>realloc</w:t>
        </w:r>
      </w:ins>
      <w:ins w:id="329" w:author="Niall Douglas" w:date="2010-08-29T17:40:00Z">
        <w:r w:rsidR="00AB2275">
          <w:rPr>
            <w:lang w:val="en-US"/>
          </w:rPr>
          <w:t xml:space="preserve"> or </w:t>
        </w:r>
        <w:r w:rsidR="00416C8F" w:rsidRPr="00416C8F">
          <w:rPr>
            <w:rStyle w:val="Code"/>
            <w:rPrChange w:id="330" w:author="Niall Douglas" w:date="2010-08-29T17:41:00Z">
              <w:rPr>
                <w:lang w:val="en-US"/>
              </w:rPr>
            </w:rPrChange>
          </w:rPr>
          <w:t>realloc2</w:t>
        </w:r>
        <w:r w:rsidR="00AB2275">
          <w:rPr>
            <w:lang w:val="en-US"/>
          </w:rPr>
          <w:t xml:space="preserve"> f</w:t>
        </w:r>
      </w:ins>
      <w:ins w:id="331" w:author="Niall Douglas" w:date="2010-08-29T17:23:00Z">
        <w:r w:rsidRPr="001A532F">
          <w:rPr>
            <w:lang w:val="en-US"/>
          </w:rPr>
          <w:t>unct</w:t>
        </w:r>
        <w:r>
          <w:rPr>
            <w:lang w:val="en-US"/>
          </w:rPr>
          <w:t>ion, the behavior is undefined.</w:t>
        </w:r>
      </w:ins>
    </w:p>
    <w:p w:rsidR="00656FCF" w:rsidRDefault="00656FCF" w:rsidP="00656FCF">
      <w:pPr>
        <w:pStyle w:val="ListParagraph"/>
        <w:numPr>
          <w:ilvl w:val="0"/>
          <w:numId w:val="13"/>
        </w:numPr>
        <w:rPr>
          <w:ins w:id="332" w:author="Niall Douglas" w:date="2010-08-29T17:33:00Z"/>
          <w:lang w:val="en-US"/>
        </w:rPr>
      </w:pPr>
      <w:ins w:id="333" w:author="Niall Douglas" w:date="2010-08-29T17:34:00Z">
        <w:r>
          <w:rPr>
            <w:lang w:val="en-US"/>
          </w:rPr>
          <w:t>If</w:t>
        </w:r>
      </w:ins>
      <w:ins w:id="334" w:author="Niall Douglas" w:date="2010-08-29T17:38:00Z">
        <w:r w:rsidR="00AB2275">
          <w:rPr>
            <w:lang w:val="en-US"/>
          </w:rPr>
          <w:t xml:space="preserve"> </w:t>
        </w:r>
        <w:r w:rsidR="00416C8F" w:rsidRPr="00416C8F">
          <w:rPr>
            <w:rStyle w:val="Code"/>
            <w:rPrChange w:id="335" w:author="Niall Douglas" w:date="2010-08-29T17:39:00Z">
              <w:rPr>
                <w:lang w:val="en-US"/>
              </w:rPr>
            </w:rPrChange>
          </w:rPr>
          <w:t>ptr</w:t>
        </w:r>
        <w:r w:rsidR="00AB2275">
          <w:rPr>
            <w:lang w:val="en-US"/>
          </w:rPr>
          <w:t xml:space="preserve"> is non-zero and</w:t>
        </w:r>
      </w:ins>
      <w:ins w:id="336" w:author="Niall Douglas" w:date="2010-08-29T17:34:00Z">
        <w:r>
          <w:rPr>
            <w:lang w:val="en-US"/>
          </w:rPr>
          <w:t xml:space="preserve"> </w:t>
        </w:r>
        <w:r w:rsidR="00416C8F" w:rsidRPr="00416C8F">
          <w:rPr>
            <w:rStyle w:val="Code"/>
            <w:rPrChange w:id="337" w:author="Niall Douglas" w:date="2010-08-29T17:36:00Z">
              <w:rPr>
                <w:lang w:val="en-US"/>
              </w:rPr>
            </w:rPrChange>
          </w:rPr>
          <w:t>flags</w:t>
        </w:r>
        <w:r>
          <w:rPr>
            <w:lang w:val="en-US"/>
          </w:rPr>
          <w:t xml:space="preserve"> contains </w:t>
        </w:r>
        <w:r w:rsidR="00416C8F" w:rsidRPr="00416C8F">
          <w:rPr>
            <w:rStyle w:val="Code"/>
            <w:rPrChange w:id="338" w:author="Niall Douglas" w:date="2010-08-29T17:35:00Z">
              <w:rPr>
                <w:lang w:val="en-US"/>
              </w:rPr>
            </w:rPrChange>
          </w:rPr>
          <w:t>M2_PREVENT_MOVE</w:t>
        </w:r>
        <w:r>
          <w:rPr>
            <w:lang w:val="en-US"/>
          </w:rPr>
          <w:t xml:space="preserve">, the pointer returned is guaranteed to either be </w:t>
        </w:r>
        <w:r w:rsidR="00416C8F" w:rsidRPr="00416C8F">
          <w:rPr>
            <w:rStyle w:val="Code"/>
            <w:rPrChange w:id="339" w:author="Niall Douglas" w:date="2010-08-29T17:35:00Z">
              <w:rPr>
                <w:lang w:val="en-US"/>
              </w:rPr>
            </w:rPrChange>
          </w:rPr>
          <w:t>ptr</w:t>
        </w:r>
        <w:r>
          <w:rPr>
            <w:lang w:val="en-US"/>
          </w:rPr>
          <w:t xml:space="preserve"> or a null pointer if the new </w:t>
        </w:r>
      </w:ins>
      <w:ins w:id="340" w:author="Niall Douglas" w:date="2010-08-29T17:35:00Z">
        <w:r>
          <w:rPr>
            <w:lang w:val="en-US"/>
          </w:rPr>
          <w:t>object could not be allocated.</w:t>
        </w:r>
      </w:ins>
      <w:ins w:id="341" w:author="Niall Douglas" w:date="2010-08-29T17:37:00Z">
        <w:r w:rsidR="00AB2275">
          <w:rPr>
            <w:lang w:val="en-US"/>
          </w:rPr>
          <w:t xml:space="preserve"> If </w:t>
        </w:r>
        <w:r w:rsidR="00416C8F" w:rsidRPr="00416C8F">
          <w:rPr>
            <w:rStyle w:val="Code"/>
            <w:rPrChange w:id="342" w:author="Niall Douglas" w:date="2010-08-29T17:39:00Z">
              <w:rPr>
                <w:lang w:val="en-US"/>
              </w:rPr>
            </w:rPrChange>
          </w:rPr>
          <w:t>ptr</w:t>
        </w:r>
        <w:r w:rsidR="00AB2275">
          <w:rPr>
            <w:lang w:val="en-US"/>
          </w:rPr>
          <w:t xml:space="preserve"> is a null pointer and </w:t>
        </w:r>
        <w:r w:rsidR="00416C8F" w:rsidRPr="00416C8F">
          <w:rPr>
            <w:rStyle w:val="Code"/>
            <w:rPrChange w:id="343" w:author="Niall Douglas" w:date="2010-08-29T17:39:00Z">
              <w:rPr>
                <w:lang w:val="en-US"/>
              </w:rPr>
            </w:rPrChange>
          </w:rPr>
          <w:t>flags</w:t>
        </w:r>
        <w:r w:rsidR="00AB2275">
          <w:rPr>
            <w:lang w:val="en-US"/>
          </w:rPr>
          <w:t xml:space="preserve"> contains </w:t>
        </w:r>
        <w:r w:rsidR="00416C8F" w:rsidRPr="00416C8F">
          <w:rPr>
            <w:rStyle w:val="Code"/>
            <w:rPrChange w:id="344" w:author="Niall Douglas" w:date="2010-08-29T17:39:00Z">
              <w:rPr>
                <w:lang w:val="en-US"/>
              </w:rPr>
            </w:rPrChange>
          </w:rPr>
          <w:t>M2_PREVENT_MOVE</w:t>
        </w:r>
        <w:r w:rsidR="00AB2275">
          <w:rPr>
            <w:lang w:val="en-US"/>
          </w:rPr>
          <w:t xml:space="preserve">, the </w:t>
        </w:r>
        <w:r w:rsidR="00416C8F" w:rsidRPr="00416C8F">
          <w:rPr>
            <w:rStyle w:val="Code"/>
            <w:rPrChange w:id="345" w:author="Niall Douglas" w:date="2010-08-29T18:33:00Z">
              <w:rPr>
                <w:lang w:val="en-US"/>
              </w:rPr>
            </w:rPrChange>
          </w:rPr>
          <w:t>realloc2</w:t>
        </w:r>
        <w:r w:rsidR="00AB2275">
          <w:rPr>
            <w:lang w:val="en-US"/>
          </w:rPr>
          <w:t xml:space="preserve"> function behaves like the </w:t>
        </w:r>
        <w:r w:rsidR="00416C8F" w:rsidRPr="00416C8F">
          <w:rPr>
            <w:rStyle w:val="Code"/>
            <w:rPrChange w:id="346" w:author="Niall Douglas" w:date="2010-08-29T18:34:00Z">
              <w:rPr>
                <w:lang w:val="en-US"/>
              </w:rPr>
            </w:rPrChange>
          </w:rPr>
          <w:t>malloc</w:t>
        </w:r>
      </w:ins>
      <w:ins w:id="347" w:author="Niall Douglas" w:date="2010-08-29T17:39:00Z">
        <w:r w:rsidR="00416C8F" w:rsidRPr="00416C8F">
          <w:rPr>
            <w:rStyle w:val="Code"/>
            <w:rPrChange w:id="348" w:author="Niall Douglas" w:date="2010-08-29T18:34:00Z">
              <w:rPr>
                <w:lang w:val="en-US"/>
              </w:rPr>
            </w:rPrChange>
          </w:rPr>
          <w:t>2</w:t>
        </w:r>
      </w:ins>
      <w:ins w:id="349" w:author="Niall Douglas" w:date="2010-08-29T17:37:00Z">
        <w:r w:rsidR="00AB2275">
          <w:rPr>
            <w:lang w:val="en-US"/>
          </w:rPr>
          <w:t xml:space="preserve"> function</w:t>
        </w:r>
      </w:ins>
      <w:ins w:id="350" w:author="Niall Douglas" w:date="2010-08-29T17:39:00Z">
        <w:r w:rsidR="00AB2275">
          <w:rPr>
            <w:lang w:val="en-US"/>
          </w:rPr>
          <w:t>.</w:t>
        </w:r>
      </w:ins>
    </w:p>
    <w:p w:rsidR="00656FCF" w:rsidRPr="001A532F" w:rsidRDefault="00656FCF" w:rsidP="00656FCF">
      <w:pPr>
        <w:pStyle w:val="ListParagraph"/>
        <w:numPr>
          <w:ilvl w:val="0"/>
          <w:numId w:val="13"/>
        </w:numPr>
        <w:rPr>
          <w:ins w:id="351" w:author="Niall Douglas" w:date="2010-08-29T17:23:00Z"/>
          <w:lang w:val="en-US"/>
        </w:rPr>
      </w:pPr>
      <w:ins w:id="352" w:author="Niall Douglas" w:date="2010-08-29T17:23:00Z">
        <w:r w:rsidRPr="001A532F">
          <w:rPr>
            <w:lang w:val="en-US"/>
          </w:rPr>
          <w:t>If memory for the new object cannot be allocated, the old object is not deallocated and its value is unchanged.</w:t>
        </w:r>
      </w:ins>
    </w:p>
    <w:p w:rsidR="00656FCF" w:rsidRPr="006C11F7" w:rsidRDefault="00656FCF" w:rsidP="00656FCF">
      <w:pPr>
        <w:rPr>
          <w:ins w:id="353" w:author="Niall Douglas" w:date="2010-08-29T17:23:00Z"/>
          <w:b/>
          <w:bCs/>
          <w:lang w:val="en-US"/>
        </w:rPr>
      </w:pPr>
      <w:ins w:id="354" w:author="Niall Douglas" w:date="2010-08-29T17:23:00Z">
        <w:r w:rsidRPr="006C11F7">
          <w:rPr>
            <w:b/>
            <w:bCs/>
            <w:lang w:val="en-US"/>
          </w:rPr>
          <w:t>Returns</w:t>
        </w:r>
      </w:ins>
    </w:p>
    <w:p w:rsidR="00656FCF" w:rsidRDefault="00656FCF" w:rsidP="00656FCF">
      <w:pPr>
        <w:pStyle w:val="ListParagraph"/>
        <w:numPr>
          <w:ilvl w:val="0"/>
          <w:numId w:val="13"/>
        </w:numPr>
        <w:rPr>
          <w:ins w:id="355" w:author="Niall Douglas" w:date="2010-08-29T17:23:00Z"/>
          <w:lang w:val="en-US"/>
        </w:rPr>
      </w:pPr>
      <w:ins w:id="356" w:author="Niall Douglas" w:date="2010-08-29T17:23:00Z">
        <w:r w:rsidRPr="001A532F">
          <w:rPr>
            <w:lang w:val="en-US"/>
          </w:rPr>
          <w:t xml:space="preserve">The </w:t>
        </w:r>
        <w:r w:rsidRPr="001A532F">
          <w:rPr>
            <w:rStyle w:val="Code"/>
            <w:lang w:val="en-US"/>
          </w:rPr>
          <w:t>reallo</w:t>
        </w:r>
      </w:ins>
      <w:ins w:id="357" w:author="Niall Douglas" w:date="2010-08-29T17:50:00Z">
        <w:r w:rsidR="00AB2275">
          <w:rPr>
            <w:rStyle w:val="Code"/>
            <w:lang w:val="en-US"/>
          </w:rPr>
          <w:t>c2</w:t>
        </w:r>
      </w:ins>
      <w:ins w:id="358" w:author="Niall Douglas" w:date="2010-08-29T17:23:00Z">
        <w:r w:rsidRPr="001A532F">
          <w:rPr>
            <w:b/>
            <w:bCs/>
            <w:lang w:val="en-US"/>
          </w:rPr>
          <w:t xml:space="preserve"> </w:t>
        </w:r>
        <w:r w:rsidRPr="001A532F">
          <w:rPr>
            <w:lang w:val="en-US"/>
          </w:rPr>
          <w:t xml:space="preserve">function returns a pointer to the new object (which </w:t>
        </w:r>
      </w:ins>
      <w:ins w:id="359" w:author="Niall Douglas" w:date="2010-08-29T17:52:00Z">
        <w:r w:rsidR="00E345A7">
          <w:rPr>
            <w:lang w:val="en-US"/>
          </w:rPr>
          <w:t xml:space="preserve">will have the same value as a pointer to the old object if </w:t>
        </w:r>
        <w:r w:rsidR="00416C8F" w:rsidRPr="00416C8F">
          <w:rPr>
            <w:rStyle w:val="Code"/>
            <w:rPrChange w:id="360" w:author="Niall Douglas" w:date="2010-08-29T18:33:00Z">
              <w:rPr>
                <w:lang w:val="en-US"/>
              </w:rPr>
            </w:rPrChange>
          </w:rPr>
          <w:t>M2_PREVENT_MOVE</w:t>
        </w:r>
        <w:r w:rsidR="00E345A7">
          <w:rPr>
            <w:lang w:val="en-US"/>
          </w:rPr>
          <w:t xml:space="preserve"> was specified, and </w:t>
        </w:r>
      </w:ins>
      <w:ins w:id="361" w:author="Niall Douglas" w:date="2010-08-29T17:23:00Z">
        <w:r w:rsidRPr="001A532F">
          <w:rPr>
            <w:lang w:val="en-US"/>
          </w:rPr>
          <w:t>may have the same</w:t>
        </w:r>
        <w:r>
          <w:rPr>
            <w:lang w:val="en-US"/>
          </w:rPr>
          <w:t xml:space="preserve"> </w:t>
        </w:r>
        <w:r w:rsidRPr="001A532F">
          <w:rPr>
            <w:lang w:val="en-US"/>
          </w:rPr>
          <w:t>value as a pointer to the old object</w:t>
        </w:r>
      </w:ins>
      <w:ins w:id="362" w:author="Niall Douglas" w:date="2010-08-29T17:52:00Z">
        <w:r w:rsidR="00E345A7">
          <w:rPr>
            <w:lang w:val="en-US"/>
          </w:rPr>
          <w:t xml:space="preserve"> otherwise</w:t>
        </w:r>
      </w:ins>
      <w:ins w:id="363" w:author="Niall Douglas" w:date="2010-08-29T17:23:00Z">
        <w:r w:rsidRPr="001A532F">
          <w:rPr>
            <w:lang w:val="en-US"/>
          </w:rPr>
          <w:t>), or a null pointer if the new object could not be allocated.</w:t>
        </w:r>
      </w:ins>
    </w:p>
    <w:p w:rsidR="001A532F" w:rsidRPr="001A532F" w:rsidRDefault="001A532F" w:rsidP="001A532F">
      <w:pPr>
        <w:rPr>
          <w:lang w:val="en-US"/>
        </w:rPr>
      </w:pPr>
    </w:p>
    <w:sectPr w:rsidR="001A532F" w:rsidRPr="001A532F" w:rsidSect="009B567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Niall Douglas" w:date="2010-08-29T18:53:00Z" w:initials="ned">
    <w:p w:rsidR="00D3508D" w:rsidRDefault="00D3508D">
      <w:pPr>
        <w:pStyle w:val="CommentText"/>
      </w:pPr>
      <w:r>
        <w:rPr>
          <w:rStyle w:val="CommentReference"/>
        </w:rPr>
        <w:annotationRef/>
      </w:r>
      <w:r>
        <w:t xml:space="preserve">The choice of the M2_ macro prefix is from the M_ prefixed options for the mallopt function in </w:t>
      </w:r>
      <w:r w:rsidRPr="00D3508D">
        <w:t>SVID/XPG</w:t>
      </w:r>
      <w:r>
        <w:t>.</w:t>
      </w:r>
    </w:p>
  </w:comment>
  <w:comment w:id="20" w:author="Niall Douglas" w:date="2010-09-03T18:25:00Z" w:initials="ned">
    <w:p w:rsidR="00AB3063" w:rsidRDefault="00AB3063">
      <w:pPr>
        <w:pStyle w:val="CommentText"/>
      </w:pPr>
      <w:r>
        <w:rPr>
          <w:rStyle w:val="CommentReference"/>
        </w:rPr>
        <w:annotationRef/>
      </w:r>
      <w:r>
        <w:t>This solves a huge problem for any code which can’t have reallocation suddenly move an object in address space (e.g. almost every object orientated language). Implementations may handle not supporting its usage by always returning a null pointer from realloc2 when this flag is used.</w:t>
      </w:r>
    </w:p>
    <w:p w:rsidR="000D1573" w:rsidRDefault="000D1573">
      <w:pPr>
        <w:pStyle w:val="CommentText"/>
      </w:pPr>
    </w:p>
    <w:p w:rsidR="000D1573" w:rsidRDefault="000D1573">
      <w:pPr>
        <w:pStyle w:val="CommentText"/>
      </w:pPr>
      <w:r>
        <w:t>Example of usage in pseudo-C++:</w:t>
      </w:r>
    </w:p>
    <w:p w:rsidR="000D1573" w:rsidRDefault="000D1573" w:rsidP="000D1573">
      <w:pPr>
        <w:pStyle w:val="CommentText"/>
      </w:pPr>
    </w:p>
    <w:p w:rsidR="000D1573" w:rsidRPr="000D1573" w:rsidRDefault="000D1573" w:rsidP="000D1573">
      <w:pPr>
        <w:pStyle w:val="CommentText"/>
        <w:rPr>
          <w:rStyle w:val="Code"/>
        </w:rPr>
      </w:pPr>
      <w:r w:rsidRPr="000D1573">
        <w:rPr>
          <w:rStyle w:val="Code"/>
        </w:rPr>
        <w:t>template&lt;typename T, typename A&gt; void vector&lt;T, A&gt;::resize(size_t n)</w:t>
      </w:r>
    </w:p>
    <w:p w:rsidR="000D1573" w:rsidRPr="000D1573" w:rsidRDefault="000D1573" w:rsidP="000D1573">
      <w:pPr>
        <w:pStyle w:val="CommentText"/>
        <w:rPr>
          <w:rStyle w:val="Code"/>
        </w:rPr>
      </w:pPr>
      <w:r w:rsidRPr="000D1573">
        <w:rPr>
          <w:rStyle w:val="Code"/>
        </w:rPr>
        <w:t>{</w:t>
      </w:r>
    </w:p>
    <w:p w:rsidR="000D1573" w:rsidRPr="000D1573" w:rsidRDefault="000D1573" w:rsidP="000D1573">
      <w:pPr>
        <w:pStyle w:val="CommentText"/>
        <w:rPr>
          <w:rStyle w:val="Code"/>
        </w:rPr>
      </w:pPr>
      <w:r w:rsidRPr="000D1573">
        <w:rPr>
          <w:rStyle w:val="Code"/>
        </w:rPr>
        <w:t xml:space="preserve">  if(n&gt;size()) {</w:t>
      </w:r>
    </w:p>
    <w:p w:rsidR="000D1573" w:rsidRPr="000D1573" w:rsidRDefault="000D1573" w:rsidP="000D1573">
      <w:pPr>
        <w:pStyle w:val="CommentText"/>
        <w:rPr>
          <w:rStyle w:val="Code"/>
        </w:rPr>
      </w:pPr>
      <w:r w:rsidRPr="000D1573">
        <w:rPr>
          <w:rStyle w:val="Code"/>
        </w:rPr>
        <w:t xml:space="preserve">    void *newdata;</w:t>
      </w:r>
    </w:p>
    <w:p w:rsidR="000D1573" w:rsidRPr="000D1573" w:rsidRDefault="000D1573" w:rsidP="000D1573">
      <w:pPr>
        <w:pStyle w:val="CommentText"/>
        <w:rPr>
          <w:rStyle w:val="Code"/>
        </w:rPr>
      </w:pPr>
      <w:r w:rsidRPr="000D1573">
        <w:rPr>
          <w:rStyle w:val="Code"/>
        </w:rPr>
        <w:t xml:space="preserve">    if(!(newdata=realloc2(data, n*sizeof(T), myalignment(),  M2_PREVENT_MOVE))) {</w:t>
      </w:r>
    </w:p>
    <w:p w:rsidR="000D1573" w:rsidRPr="000D1573" w:rsidRDefault="000D1573" w:rsidP="000D1573">
      <w:pPr>
        <w:pStyle w:val="CommentText"/>
        <w:rPr>
          <w:rStyle w:val="Code"/>
        </w:rPr>
      </w:pPr>
      <w:r w:rsidRPr="000D1573">
        <w:rPr>
          <w:rStyle w:val="Code"/>
        </w:rPr>
        <w:t xml:space="preserve">      if(type_traits&lt;T&gt;::isPOD)</w:t>
      </w:r>
    </w:p>
    <w:p w:rsidR="000D1573" w:rsidRPr="000D1573" w:rsidRDefault="000D1573" w:rsidP="000D1573">
      <w:pPr>
        <w:pStyle w:val="CommentText"/>
        <w:rPr>
          <w:rStyle w:val="Code"/>
        </w:rPr>
      </w:pPr>
      <w:r w:rsidRPr="000D1573">
        <w:rPr>
          <w:rStyle w:val="Code"/>
        </w:rPr>
        <w:t xml:space="preserve">        if(!(newdata=realloc2(data, n*sizeof(T), myalignment(), 0))) throw        </w:t>
      </w:r>
    </w:p>
    <w:p w:rsidR="000D1573" w:rsidRPr="000D1573" w:rsidRDefault="000D1573" w:rsidP="000D1573">
      <w:pPr>
        <w:pStyle w:val="CommentText"/>
        <w:rPr>
          <w:rStyle w:val="Code"/>
        </w:rPr>
      </w:pPr>
      <w:r w:rsidRPr="000D1573">
        <w:rPr>
          <w:rStyle w:val="Code"/>
        </w:rPr>
        <w:t>bad_alloc();</w:t>
      </w:r>
    </w:p>
    <w:p w:rsidR="000D1573" w:rsidRPr="000D1573" w:rsidRDefault="000D1573" w:rsidP="000D1573">
      <w:pPr>
        <w:pStyle w:val="CommentText"/>
        <w:rPr>
          <w:rStyle w:val="Code"/>
        </w:rPr>
      </w:pPr>
      <w:r w:rsidRPr="000D1573">
        <w:rPr>
          <w:rStyle w:val="Code"/>
        </w:rPr>
        <w:t xml:space="preserve">      else {</w:t>
      </w:r>
    </w:p>
    <w:p w:rsidR="000D1573" w:rsidRPr="000D1573" w:rsidRDefault="000D1573" w:rsidP="000D1573">
      <w:pPr>
        <w:pStyle w:val="CommentText"/>
        <w:rPr>
          <w:rStyle w:val="Code"/>
        </w:rPr>
      </w:pPr>
      <w:r w:rsidRPr="000D1573">
        <w:rPr>
          <w:rStyle w:val="Code"/>
        </w:rPr>
        <w:t xml:space="preserve">        if(!(newdata=malloc2(n*sizeof(T), myalignment(), 0))) throw  bad_alloc();</w:t>
      </w:r>
    </w:p>
    <w:p w:rsidR="000D1573" w:rsidRPr="000D1573" w:rsidRDefault="000D1573" w:rsidP="000D1573">
      <w:pPr>
        <w:pStyle w:val="CommentText"/>
        <w:rPr>
          <w:rStyle w:val="Code"/>
        </w:rPr>
      </w:pPr>
      <w:r w:rsidRPr="000D1573">
        <w:rPr>
          <w:rStyle w:val="Code"/>
        </w:rPr>
        <w:t xml:space="preserve">        move_construct(newdata, data, n);</w:t>
      </w:r>
    </w:p>
    <w:p w:rsidR="000D1573" w:rsidRPr="000D1573" w:rsidRDefault="000D1573" w:rsidP="000D1573">
      <w:pPr>
        <w:pStyle w:val="CommentText"/>
        <w:rPr>
          <w:rStyle w:val="Code"/>
        </w:rPr>
      </w:pPr>
      <w:r w:rsidRPr="000D1573">
        <w:rPr>
          <w:rStyle w:val="Code"/>
        </w:rPr>
        <w:t xml:space="preserve">        free(data);</w:t>
      </w:r>
    </w:p>
    <w:p w:rsidR="000D1573" w:rsidRPr="000D1573" w:rsidRDefault="000D1573" w:rsidP="000D1573">
      <w:pPr>
        <w:pStyle w:val="CommentText"/>
        <w:rPr>
          <w:rStyle w:val="Code"/>
        </w:rPr>
      </w:pPr>
      <w:r w:rsidRPr="000D1573">
        <w:rPr>
          <w:rStyle w:val="Code"/>
        </w:rPr>
        <w:t xml:space="preserve">      }</w:t>
      </w:r>
    </w:p>
    <w:p w:rsidR="000D1573" w:rsidRPr="000D1573" w:rsidRDefault="000D1573" w:rsidP="000D1573">
      <w:pPr>
        <w:pStyle w:val="CommentText"/>
        <w:rPr>
          <w:rStyle w:val="Code"/>
        </w:rPr>
      </w:pPr>
      <w:r w:rsidRPr="000D1573">
        <w:rPr>
          <w:rStyle w:val="Code"/>
        </w:rPr>
        <w:t xml:space="preserve">    }</w:t>
      </w:r>
    </w:p>
    <w:p w:rsidR="000D1573" w:rsidRPr="000D1573" w:rsidRDefault="000D1573" w:rsidP="000D1573">
      <w:pPr>
        <w:pStyle w:val="CommentText"/>
        <w:rPr>
          <w:rStyle w:val="Code"/>
        </w:rPr>
      </w:pPr>
      <w:r w:rsidRPr="000D1573">
        <w:rPr>
          <w:rStyle w:val="Code"/>
        </w:rPr>
        <w:t xml:space="preserve">    data=newdata;</w:t>
      </w:r>
    </w:p>
    <w:p w:rsidR="000D1573" w:rsidRPr="000D1573" w:rsidRDefault="000D1573" w:rsidP="000D1573">
      <w:pPr>
        <w:pStyle w:val="CommentText"/>
        <w:rPr>
          <w:rStyle w:val="Code"/>
        </w:rPr>
      </w:pPr>
      <w:r w:rsidRPr="000D1573">
        <w:rPr>
          <w:rStyle w:val="Code"/>
        </w:rPr>
        <w:t xml:space="preserve">  }</w:t>
      </w:r>
    </w:p>
    <w:p w:rsidR="000D1573" w:rsidRDefault="000D1573" w:rsidP="000D1573">
      <w:pPr>
        <w:pStyle w:val="CommentText"/>
      </w:pPr>
      <w:r w:rsidRPr="000D1573">
        <w:rPr>
          <w:rStyle w:val="Code"/>
        </w:rPr>
        <w:t>}</w:t>
      </w:r>
    </w:p>
  </w:comment>
  <w:comment w:id="31" w:author="Niall Douglas" w:date="2010-08-29T18:53:00Z" w:initials="ned">
    <w:p w:rsidR="00D3508D" w:rsidRDefault="00D3508D">
      <w:pPr>
        <w:pStyle w:val="CommentText"/>
      </w:pPr>
      <w:r>
        <w:rPr>
          <w:rStyle w:val="CommentReference"/>
        </w:rPr>
        <w:annotationRef/>
      </w:r>
      <w:r>
        <w:t>This solves a very longstanding problem in interrupt handler implementations where a free function call could introduce catastrophic interrupt handling latency due to a sudden free space coalescing. This flag MAY inhibit such behaviour for the duration</w:t>
      </w:r>
      <w:r w:rsidR="00AB3063">
        <w:t xml:space="preserve"> of the call, thus making life very much easier for operating system and driver implementations.</w:t>
      </w:r>
      <w:r w:rsidR="00AA0A12">
        <w:t xml:space="preserve"> This flag MAY also use a totally separate heap and heap implementation.</w:t>
      </w:r>
    </w:p>
  </w:comment>
  <w:comment w:id="50" w:author="Niall Douglas" w:date="2010-09-03T18:29:00Z" w:initials="ned">
    <w:p w:rsidR="000D1573" w:rsidRDefault="00D3508D">
      <w:pPr>
        <w:pStyle w:val="CommentText"/>
      </w:pPr>
      <w:r>
        <w:rPr>
          <w:rStyle w:val="CommentReference"/>
        </w:rPr>
        <w:annotationRef/>
      </w:r>
      <w:r w:rsidR="00AB3063">
        <w:t>These guys finally add virtual address space awareness to C code and those languages using the C memory allocator API. It is anticipated that they are combined with M2_PREVENT_MOVE such that (for example) repeatedly extending large arrays avoids almost all memory copying. They are however optional and may do absolutely nothing.</w:t>
      </w:r>
    </w:p>
    <w:p w:rsidR="000D1573" w:rsidRDefault="000D1573">
      <w:pPr>
        <w:pStyle w:val="CommentText"/>
      </w:pPr>
    </w:p>
    <w:p w:rsidR="000D1573" w:rsidRDefault="000D1573">
      <w:pPr>
        <w:pStyle w:val="CommentText"/>
      </w:pPr>
      <w:r>
        <w:t>Example of usage</w:t>
      </w:r>
      <w:r w:rsidR="00DB7474">
        <w:t xml:space="preserve"> in pseudo-C</w:t>
      </w:r>
      <w:r>
        <w:t>:</w:t>
      </w:r>
    </w:p>
    <w:p w:rsidR="000D1573" w:rsidRDefault="000D1573">
      <w:pPr>
        <w:pStyle w:val="CommentText"/>
      </w:pPr>
    </w:p>
    <w:p w:rsidR="000D1573" w:rsidRPr="00DB7474" w:rsidRDefault="000D1573">
      <w:pPr>
        <w:pStyle w:val="CommentText"/>
        <w:rPr>
          <w:rStyle w:val="Code"/>
        </w:rPr>
      </w:pPr>
      <w:r w:rsidRPr="00DB7474">
        <w:rPr>
          <w:rStyle w:val="Code"/>
        </w:rPr>
        <w:t>void *mem</w:t>
      </w:r>
      <w:r w:rsidR="00DB7474" w:rsidRPr="00DB7474">
        <w:rPr>
          <w:rStyle w:val="Code"/>
        </w:rPr>
        <w:t>1</w:t>
      </w:r>
      <w:r w:rsidRPr="00DB7474">
        <w:rPr>
          <w:rStyle w:val="Code"/>
        </w:rPr>
        <w:t>=malloc2(1Mb, 0, M2_RESERVE_SHIFT(1Gb));</w:t>
      </w:r>
    </w:p>
    <w:p w:rsidR="00DB7474" w:rsidRPr="00DB7474" w:rsidRDefault="00DB7474">
      <w:pPr>
        <w:pStyle w:val="CommentText"/>
        <w:rPr>
          <w:rStyle w:val="Code"/>
        </w:rPr>
      </w:pPr>
      <w:r w:rsidRPr="00DB7474">
        <w:rPr>
          <w:rStyle w:val="Code"/>
        </w:rPr>
        <w:t>void *mem2=malloc2(4Kb, 0, 0); /* Would cause next realloc to relocate block normally */</w:t>
      </w:r>
    </w:p>
    <w:p w:rsidR="000D1573" w:rsidRPr="00DB7474" w:rsidRDefault="00DB7474">
      <w:pPr>
        <w:pStyle w:val="CommentText"/>
        <w:rPr>
          <w:rStyle w:val="Code"/>
        </w:rPr>
      </w:pPr>
      <w:r w:rsidRPr="00DB7474">
        <w:rPr>
          <w:rStyle w:val="Code"/>
        </w:rPr>
        <w:t>void *mem3</w:t>
      </w:r>
      <w:r w:rsidR="000D1573" w:rsidRPr="00DB7474">
        <w:rPr>
          <w:rStyle w:val="Code"/>
        </w:rPr>
        <w:t>=realloc2(mem</w:t>
      </w:r>
      <w:r w:rsidRPr="00DB7474">
        <w:rPr>
          <w:rStyle w:val="Code"/>
        </w:rPr>
        <w:t>1</w:t>
      </w:r>
      <w:r w:rsidR="000D1573" w:rsidRPr="00DB7474">
        <w:rPr>
          <w:rStyle w:val="Code"/>
        </w:rPr>
        <w:t xml:space="preserve">, 1Gb, 0, </w:t>
      </w:r>
      <w:r w:rsidRPr="00DB7474">
        <w:rPr>
          <w:rStyle w:val="Code"/>
        </w:rPr>
        <w:t>M2_PREVENT_MOVE|</w:t>
      </w:r>
      <w:r w:rsidR="000D1573" w:rsidRPr="00DB7474">
        <w:rPr>
          <w:rStyle w:val="Code"/>
        </w:rPr>
        <w:t>M2_RESERVE_SHIFT(1Gb));</w:t>
      </w:r>
    </w:p>
    <w:p w:rsidR="000D1573" w:rsidRDefault="00DB7474">
      <w:pPr>
        <w:pStyle w:val="CommentText"/>
      </w:pPr>
      <w:r w:rsidRPr="00DB7474">
        <w:rPr>
          <w:rStyle w:val="Code"/>
        </w:rPr>
        <w:t>assert(mem</w:t>
      </w:r>
      <w:r>
        <w:rPr>
          <w:rStyle w:val="Code"/>
        </w:rPr>
        <w:t>1==mem3</w:t>
      </w:r>
      <w:r w:rsidRPr="00DB7474">
        <w:rPr>
          <w:rStyle w:val="Code"/>
        </w:rPr>
        <w:t>); /* True */</w:t>
      </w:r>
    </w:p>
  </w:comment>
  <w:comment w:id="237" w:author="Niall Douglas" w:date="2010-08-29T18:53:00Z" w:initials="ned">
    <w:p w:rsidR="00AB3063" w:rsidRDefault="00AB3063">
      <w:pPr>
        <w:pStyle w:val="CommentText"/>
      </w:pPr>
      <w:r>
        <w:rPr>
          <w:rStyle w:val="CommentReference"/>
        </w:rPr>
        <w:annotationRef/>
      </w:r>
      <w:r>
        <w:t>Some may wonder why this function has been included – it is simply a codification of existing practice in that every major operating system out there already has an equivalent call. By the way, this call is very useful when building per-thread lookaside memory block caches as well as a whole load of other uses.</w:t>
      </w:r>
    </w:p>
  </w:comment>
  <w:comment w:id="278" w:author="Niall Douglas" w:date="2010-08-29T18:53:00Z" w:initials="ned">
    <w:p w:rsidR="00AB3063" w:rsidRDefault="00AB3063">
      <w:pPr>
        <w:pStyle w:val="CommentText"/>
      </w:pPr>
      <w:r>
        <w:rPr>
          <w:rStyle w:val="CommentReference"/>
        </w:rPr>
        <w:annotationRef/>
      </w:r>
      <w:r>
        <w:t>This function is now the most complex in this section of the specification, and without doubt the hardest to “get right” if there ever can be such a thing. Comments on this are most welcome.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ACE" w:rsidRDefault="000E5ACE" w:rsidP="00AB2275">
      <w:pPr>
        <w:spacing w:after="0" w:line="240" w:lineRule="auto"/>
      </w:pPr>
      <w:r>
        <w:separator/>
      </w:r>
    </w:p>
  </w:endnote>
  <w:endnote w:type="continuationSeparator" w:id="0">
    <w:p w:rsidR="000E5ACE" w:rsidRDefault="000E5ACE" w:rsidP="00AB22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ACE" w:rsidRDefault="000E5ACE" w:rsidP="00AB2275">
      <w:pPr>
        <w:spacing w:after="0" w:line="240" w:lineRule="auto"/>
      </w:pPr>
      <w:r>
        <w:separator/>
      </w:r>
    </w:p>
  </w:footnote>
  <w:footnote w:type="continuationSeparator" w:id="0">
    <w:p w:rsidR="000E5ACE" w:rsidRDefault="000E5ACE" w:rsidP="00AB22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DC9"/>
    <w:multiLevelType w:val="hybridMultilevel"/>
    <w:tmpl w:val="AAE47B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4E3D59"/>
    <w:multiLevelType w:val="hybridMultilevel"/>
    <w:tmpl w:val="F30C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2A1513"/>
    <w:multiLevelType w:val="hybridMultilevel"/>
    <w:tmpl w:val="E452A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394B26"/>
    <w:multiLevelType w:val="hybridMultilevel"/>
    <w:tmpl w:val="8692F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12526C"/>
    <w:multiLevelType w:val="hybridMultilevel"/>
    <w:tmpl w:val="58FA0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BC5585"/>
    <w:multiLevelType w:val="hybridMultilevel"/>
    <w:tmpl w:val="98962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2B101B"/>
    <w:multiLevelType w:val="hybridMultilevel"/>
    <w:tmpl w:val="A678C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267580"/>
    <w:multiLevelType w:val="hybridMultilevel"/>
    <w:tmpl w:val="98962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302B52"/>
    <w:multiLevelType w:val="hybridMultilevel"/>
    <w:tmpl w:val="768EB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BD25EC"/>
    <w:multiLevelType w:val="hybridMultilevel"/>
    <w:tmpl w:val="A678C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0B1C3D"/>
    <w:multiLevelType w:val="hybridMultilevel"/>
    <w:tmpl w:val="4CB07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0E21A6"/>
    <w:multiLevelType w:val="hybridMultilevel"/>
    <w:tmpl w:val="98962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BD1674"/>
    <w:multiLevelType w:val="hybridMultilevel"/>
    <w:tmpl w:val="3DFEB42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D509DA"/>
    <w:multiLevelType w:val="hybridMultilevel"/>
    <w:tmpl w:val="4680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6E0F3D"/>
    <w:multiLevelType w:val="hybridMultilevel"/>
    <w:tmpl w:val="87042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7C24B6"/>
    <w:multiLevelType w:val="hybridMultilevel"/>
    <w:tmpl w:val="8C727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9E62BA"/>
    <w:multiLevelType w:val="hybridMultilevel"/>
    <w:tmpl w:val="4CB07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B6C3634"/>
    <w:multiLevelType w:val="hybridMultilevel"/>
    <w:tmpl w:val="74987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6"/>
  </w:num>
  <w:num w:numId="5">
    <w:abstractNumId w:val="5"/>
  </w:num>
  <w:num w:numId="6">
    <w:abstractNumId w:val="10"/>
  </w:num>
  <w:num w:numId="7">
    <w:abstractNumId w:val="17"/>
  </w:num>
  <w:num w:numId="8">
    <w:abstractNumId w:val="15"/>
  </w:num>
  <w:num w:numId="9">
    <w:abstractNumId w:val="3"/>
  </w:num>
  <w:num w:numId="10">
    <w:abstractNumId w:val="7"/>
  </w:num>
  <w:num w:numId="11">
    <w:abstractNumId w:val="0"/>
  </w:num>
  <w:num w:numId="12">
    <w:abstractNumId w:val="9"/>
  </w:num>
  <w:num w:numId="13">
    <w:abstractNumId w:val="16"/>
  </w:num>
  <w:num w:numId="14">
    <w:abstractNumId w:val="11"/>
  </w:num>
  <w:num w:numId="15">
    <w:abstractNumId w:val="12"/>
  </w:num>
  <w:num w:numId="16">
    <w:abstractNumId w:val="14"/>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6C11F7"/>
    <w:rsid w:val="000025A1"/>
    <w:rsid w:val="00010EF7"/>
    <w:rsid w:val="00011F14"/>
    <w:rsid w:val="0002523F"/>
    <w:rsid w:val="00031875"/>
    <w:rsid w:val="00033329"/>
    <w:rsid w:val="00034FD8"/>
    <w:rsid w:val="0004668B"/>
    <w:rsid w:val="00047145"/>
    <w:rsid w:val="00052A10"/>
    <w:rsid w:val="0007059B"/>
    <w:rsid w:val="00087E66"/>
    <w:rsid w:val="000925CA"/>
    <w:rsid w:val="000974A1"/>
    <w:rsid w:val="00097A7C"/>
    <w:rsid w:val="000A06FA"/>
    <w:rsid w:val="000A24D0"/>
    <w:rsid w:val="000A4E89"/>
    <w:rsid w:val="000B6524"/>
    <w:rsid w:val="000B7A42"/>
    <w:rsid w:val="000C5D6D"/>
    <w:rsid w:val="000D1573"/>
    <w:rsid w:val="000D4B28"/>
    <w:rsid w:val="000D5506"/>
    <w:rsid w:val="000D7CBC"/>
    <w:rsid w:val="000E0F39"/>
    <w:rsid w:val="000E42C3"/>
    <w:rsid w:val="000E5ACE"/>
    <w:rsid w:val="000F5BB0"/>
    <w:rsid w:val="0011553A"/>
    <w:rsid w:val="00117B4A"/>
    <w:rsid w:val="00120184"/>
    <w:rsid w:val="0012174C"/>
    <w:rsid w:val="00133DC7"/>
    <w:rsid w:val="00135A5E"/>
    <w:rsid w:val="00135DE4"/>
    <w:rsid w:val="0014112E"/>
    <w:rsid w:val="0014167F"/>
    <w:rsid w:val="0014531B"/>
    <w:rsid w:val="001538AD"/>
    <w:rsid w:val="001557F3"/>
    <w:rsid w:val="00160882"/>
    <w:rsid w:val="00163CD6"/>
    <w:rsid w:val="00165D21"/>
    <w:rsid w:val="001702E5"/>
    <w:rsid w:val="001775B1"/>
    <w:rsid w:val="00196E8C"/>
    <w:rsid w:val="001A532F"/>
    <w:rsid w:val="001B23AC"/>
    <w:rsid w:val="001C0233"/>
    <w:rsid w:val="001C1300"/>
    <w:rsid w:val="001C5D10"/>
    <w:rsid w:val="001C778D"/>
    <w:rsid w:val="001D6A0C"/>
    <w:rsid w:val="001F2E87"/>
    <w:rsid w:val="001F5F9C"/>
    <w:rsid w:val="00200661"/>
    <w:rsid w:val="0020324B"/>
    <w:rsid w:val="00204CED"/>
    <w:rsid w:val="00210428"/>
    <w:rsid w:val="00225887"/>
    <w:rsid w:val="00243459"/>
    <w:rsid w:val="002446F8"/>
    <w:rsid w:val="002608CA"/>
    <w:rsid w:val="002633A9"/>
    <w:rsid w:val="00271EE0"/>
    <w:rsid w:val="00274180"/>
    <w:rsid w:val="00281447"/>
    <w:rsid w:val="00286650"/>
    <w:rsid w:val="002B295A"/>
    <w:rsid w:val="002B3B9D"/>
    <w:rsid w:val="002B5FA6"/>
    <w:rsid w:val="002B620B"/>
    <w:rsid w:val="002C3D05"/>
    <w:rsid w:val="002D1D35"/>
    <w:rsid w:val="002F668A"/>
    <w:rsid w:val="0030205F"/>
    <w:rsid w:val="00312586"/>
    <w:rsid w:val="0031318C"/>
    <w:rsid w:val="00317100"/>
    <w:rsid w:val="00321C60"/>
    <w:rsid w:val="00322664"/>
    <w:rsid w:val="00324082"/>
    <w:rsid w:val="00324E21"/>
    <w:rsid w:val="00325BC5"/>
    <w:rsid w:val="00326D3D"/>
    <w:rsid w:val="00346DB3"/>
    <w:rsid w:val="00350F19"/>
    <w:rsid w:val="00370025"/>
    <w:rsid w:val="00377C3D"/>
    <w:rsid w:val="00384A6E"/>
    <w:rsid w:val="00385B45"/>
    <w:rsid w:val="003864BF"/>
    <w:rsid w:val="0038771E"/>
    <w:rsid w:val="003900DC"/>
    <w:rsid w:val="00390FCF"/>
    <w:rsid w:val="00393A15"/>
    <w:rsid w:val="00397D2F"/>
    <w:rsid w:val="003A300B"/>
    <w:rsid w:val="003B0F68"/>
    <w:rsid w:val="003B4ED3"/>
    <w:rsid w:val="003C1197"/>
    <w:rsid w:val="003D21FD"/>
    <w:rsid w:val="003E6B63"/>
    <w:rsid w:val="003F4282"/>
    <w:rsid w:val="004041D6"/>
    <w:rsid w:val="0040457F"/>
    <w:rsid w:val="004054F4"/>
    <w:rsid w:val="00407E2E"/>
    <w:rsid w:val="00414D16"/>
    <w:rsid w:val="00416941"/>
    <w:rsid w:val="00416C8F"/>
    <w:rsid w:val="00420855"/>
    <w:rsid w:val="00425858"/>
    <w:rsid w:val="004345DA"/>
    <w:rsid w:val="00450666"/>
    <w:rsid w:val="004545D5"/>
    <w:rsid w:val="004753DD"/>
    <w:rsid w:val="0048071E"/>
    <w:rsid w:val="00484ECD"/>
    <w:rsid w:val="004926AB"/>
    <w:rsid w:val="004937D1"/>
    <w:rsid w:val="004A0574"/>
    <w:rsid w:val="004A243D"/>
    <w:rsid w:val="004A2BF3"/>
    <w:rsid w:val="004A5CA4"/>
    <w:rsid w:val="004A5D28"/>
    <w:rsid w:val="004C289F"/>
    <w:rsid w:val="004E301E"/>
    <w:rsid w:val="004F32C4"/>
    <w:rsid w:val="004F63ED"/>
    <w:rsid w:val="005023D6"/>
    <w:rsid w:val="0050527E"/>
    <w:rsid w:val="005071F5"/>
    <w:rsid w:val="00517068"/>
    <w:rsid w:val="005208BD"/>
    <w:rsid w:val="00526099"/>
    <w:rsid w:val="005279B9"/>
    <w:rsid w:val="00546489"/>
    <w:rsid w:val="00555902"/>
    <w:rsid w:val="00557FF6"/>
    <w:rsid w:val="00560AEC"/>
    <w:rsid w:val="00567B1E"/>
    <w:rsid w:val="00567BE6"/>
    <w:rsid w:val="00571EA0"/>
    <w:rsid w:val="00577BED"/>
    <w:rsid w:val="005805F2"/>
    <w:rsid w:val="00581537"/>
    <w:rsid w:val="0058286A"/>
    <w:rsid w:val="00585460"/>
    <w:rsid w:val="00586B05"/>
    <w:rsid w:val="00586D90"/>
    <w:rsid w:val="00592FC0"/>
    <w:rsid w:val="005A7E5C"/>
    <w:rsid w:val="005B237B"/>
    <w:rsid w:val="005B2F3D"/>
    <w:rsid w:val="005B3488"/>
    <w:rsid w:val="005C6F0E"/>
    <w:rsid w:val="005D252E"/>
    <w:rsid w:val="005D3781"/>
    <w:rsid w:val="005D4086"/>
    <w:rsid w:val="005D6481"/>
    <w:rsid w:val="005D67F6"/>
    <w:rsid w:val="005D7AF7"/>
    <w:rsid w:val="005E0E27"/>
    <w:rsid w:val="005E76D1"/>
    <w:rsid w:val="00603201"/>
    <w:rsid w:val="0060408E"/>
    <w:rsid w:val="0060696F"/>
    <w:rsid w:val="00614ABE"/>
    <w:rsid w:val="006166A4"/>
    <w:rsid w:val="00617C75"/>
    <w:rsid w:val="006243F8"/>
    <w:rsid w:val="00625F5B"/>
    <w:rsid w:val="00630F53"/>
    <w:rsid w:val="0063287B"/>
    <w:rsid w:val="00635519"/>
    <w:rsid w:val="006362A2"/>
    <w:rsid w:val="00636FE0"/>
    <w:rsid w:val="00647E9C"/>
    <w:rsid w:val="00653F4B"/>
    <w:rsid w:val="00654DAA"/>
    <w:rsid w:val="00656FCF"/>
    <w:rsid w:val="00667E6E"/>
    <w:rsid w:val="006706D9"/>
    <w:rsid w:val="00674634"/>
    <w:rsid w:val="006775A5"/>
    <w:rsid w:val="00682992"/>
    <w:rsid w:val="00683D15"/>
    <w:rsid w:val="006926A0"/>
    <w:rsid w:val="006A01AD"/>
    <w:rsid w:val="006A2BAE"/>
    <w:rsid w:val="006C11F7"/>
    <w:rsid w:val="006C2E8F"/>
    <w:rsid w:val="006D11C0"/>
    <w:rsid w:val="006D496C"/>
    <w:rsid w:val="006E2735"/>
    <w:rsid w:val="006E3215"/>
    <w:rsid w:val="006E4476"/>
    <w:rsid w:val="006E607A"/>
    <w:rsid w:val="006F1073"/>
    <w:rsid w:val="006F3227"/>
    <w:rsid w:val="006F3961"/>
    <w:rsid w:val="00702BE6"/>
    <w:rsid w:val="00720F21"/>
    <w:rsid w:val="00721107"/>
    <w:rsid w:val="007227B4"/>
    <w:rsid w:val="007238D7"/>
    <w:rsid w:val="00723B8E"/>
    <w:rsid w:val="007330D4"/>
    <w:rsid w:val="00735787"/>
    <w:rsid w:val="00736A5C"/>
    <w:rsid w:val="00736CE3"/>
    <w:rsid w:val="0073795D"/>
    <w:rsid w:val="00750C06"/>
    <w:rsid w:val="007535DF"/>
    <w:rsid w:val="00756741"/>
    <w:rsid w:val="007620A7"/>
    <w:rsid w:val="007642BD"/>
    <w:rsid w:val="007645AE"/>
    <w:rsid w:val="00772C08"/>
    <w:rsid w:val="00774AA9"/>
    <w:rsid w:val="00774ED3"/>
    <w:rsid w:val="00780C56"/>
    <w:rsid w:val="007812BD"/>
    <w:rsid w:val="007840B9"/>
    <w:rsid w:val="00791B4A"/>
    <w:rsid w:val="00792817"/>
    <w:rsid w:val="007A3C8C"/>
    <w:rsid w:val="007A5FE5"/>
    <w:rsid w:val="007C59BC"/>
    <w:rsid w:val="007C5CDD"/>
    <w:rsid w:val="007D3E79"/>
    <w:rsid w:val="007D66E2"/>
    <w:rsid w:val="007E0907"/>
    <w:rsid w:val="007E0A53"/>
    <w:rsid w:val="007E12C8"/>
    <w:rsid w:val="007E6834"/>
    <w:rsid w:val="007F5A56"/>
    <w:rsid w:val="007F6361"/>
    <w:rsid w:val="007F6372"/>
    <w:rsid w:val="00805878"/>
    <w:rsid w:val="00805BBA"/>
    <w:rsid w:val="008208E9"/>
    <w:rsid w:val="00822BEC"/>
    <w:rsid w:val="00830AB0"/>
    <w:rsid w:val="008314AD"/>
    <w:rsid w:val="0083326E"/>
    <w:rsid w:val="00852A8A"/>
    <w:rsid w:val="0085665A"/>
    <w:rsid w:val="00871635"/>
    <w:rsid w:val="008716FE"/>
    <w:rsid w:val="008749A7"/>
    <w:rsid w:val="00881DBB"/>
    <w:rsid w:val="00884C65"/>
    <w:rsid w:val="008A0A9E"/>
    <w:rsid w:val="008B2305"/>
    <w:rsid w:val="008B50EF"/>
    <w:rsid w:val="008B6AB7"/>
    <w:rsid w:val="008D08A0"/>
    <w:rsid w:val="008D4D3B"/>
    <w:rsid w:val="008D7451"/>
    <w:rsid w:val="008E0BCF"/>
    <w:rsid w:val="008F3BAF"/>
    <w:rsid w:val="00902000"/>
    <w:rsid w:val="009028ED"/>
    <w:rsid w:val="009045A2"/>
    <w:rsid w:val="009140A7"/>
    <w:rsid w:val="0091525F"/>
    <w:rsid w:val="00915DD0"/>
    <w:rsid w:val="009209F4"/>
    <w:rsid w:val="00924F32"/>
    <w:rsid w:val="009260A5"/>
    <w:rsid w:val="0093350A"/>
    <w:rsid w:val="00933954"/>
    <w:rsid w:val="00934470"/>
    <w:rsid w:val="0094276D"/>
    <w:rsid w:val="00950F9F"/>
    <w:rsid w:val="00955CC7"/>
    <w:rsid w:val="00971732"/>
    <w:rsid w:val="009717CD"/>
    <w:rsid w:val="00982AFC"/>
    <w:rsid w:val="009838AC"/>
    <w:rsid w:val="00993E47"/>
    <w:rsid w:val="009A05E7"/>
    <w:rsid w:val="009A1137"/>
    <w:rsid w:val="009A5E45"/>
    <w:rsid w:val="009B1DFE"/>
    <w:rsid w:val="009B4C66"/>
    <w:rsid w:val="009B5671"/>
    <w:rsid w:val="009B741B"/>
    <w:rsid w:val="009B7B9E"/>
    <w:rsid w:val="009C23D5"/>
    <w:rsid w:val="009C70C4"/>
    <w:rsid w:val="009C7A13"/>
    <w:rsid w:val="009D62DA"/>
    <w:rsid w:val="009E44FF"/>
    <w:rsid w:val="009E7FE2"/>
    <w:rsid w:val="00A03A0E"/>
    <w:rsid w:val="00A10B93"/>
    <w:rsid w:val="00A166C3"/>
    <w:rsid w:val="00A16F89"/>
    <w:rsid w:val="00A227BE"/>
    <w:rsid w:val="00A312D9"/>
    <w:rsid w:val="00A31B91"/>
    <w:rsid w:val="00A34927"/>
    <w:rsid w:val="00A34972"/>
    <w:rsid w:val="00A3531F"/>
    <w:rsid w:val="00A42B45"/>
    <w:rsid w:val="00A43204"/>
    <w:rsid w:val="00A451CA"/>
    <w:rsid w:val="00A457CB"/>
    <w:rsid w:val="00A469CD"/>
    <w:rsid w:val="00A5529E"/>
    <w:rsid w:val="00A60A85"/>
    <w:rsid w:val="00A61A56"/>
    <w:rsid w:val="00A63F02"/>
    <w:rsid w:val="00A6783B"/>
    <w:rsid w:val="00A700F7"/>
    <w:rsid w:val="00A82448"/>
    <w:rsid w:val="00A86384"/>
    <w:rsid w:val="00A908DC"/>
    <w:rsid w:val="00A9257E"/>
    <w:rsid w:val="00A94A0E"/>
    <w:rsid w:val="00AA0A12"/>
    <w:rsid w:val="00AA15C1"/>
    <w:rsid w:val="00AB2275"/>
    <w:rsid w:val="00AB3063"/>
    <w:rsid w:val="00AC2567"/>
    <w:rsid w:val="00AC408C"/>
    <w:rsid w:val="00AC5203"/>
    <w:rsid w:val="00AC655A"/>
    <w:rsid w:val="00AC74A7"/>
    <w:rsid w:val="00AD59AC"/>
    <w:rsid w:val="00AE5043"/>
    <w:rsid w:val="00AF1A1A"/>
    <w:rsid w:val="00AF67CE"/>
    <w:rsid w:val="00B054DE"/>
    <w:rsid w:val="00B075F0"/>
    <w:rsid w:val="00B101AB"/>
    <w:rsid w:val="00B107A2"/>
    <w:rsid w:val="00B11370"/>
    <w:rsid w:val="00B113E0"/>
    <w:rsid w:val="00B11F43"/>
    <w:rsid w:val="00B145F8"/>
    <w:rsid w:val="00B15561"/>
    <w:rsid w:val="00B24B64"/>
    <w:rsid w:val="00B35837"/>
    <w:rsid w:val="00B3639F"/>
    <w:rsid w:val="00B373AE"/>
    <w:rsid w:val="00B4159B"/>
    <w:rsid w:val="00B4764B"/>
    <w:rsid w:val="00B52688"/>
    <w:rsid w:val="00B535DA"/>
    <w:rsid w:val="00B53806"/>
    <w:rsid w:val="00B61663"/>
    <w:rsid w:val="00B65CEF"/>
    <w:rsid w:val="00B6623D"/>
    <w:rsid w:val="00B663C4"/>
    <w:rsid w:val="00B67CA0"/>
    <w:rsid w:val="00B7741C"/>
    <w:rsid w:val="00BA033A"/>
    <w:rsid w:val="00BB1574"/>
    <w:rsid w:val="00BB5AEA"/>
    <w:rsid w:val="00BC49B9"/>
    <w:rsid w:val="00BD6423"/>
    <w:rsid w:val="00BD7898"/>
    <w:rsid w:val="00BE1387"/>
    <w:rsid w:val="00BF05E5"/>
    <w:rsid w:val="00BF1FB9"/>
    <w:rsid w:val="00BF2EB3"/>
    <w:rsid w:val="00C0164F"/>
    <w:rsid w:val="00C02EA0"/>
    <w:rsid w:val="00C03821"/>
    <w:rsid w:val="00C04017"/>
    <w:rsid w:val="00C0517F"/>
    <w:rsid w:val="00C2206E"/>
    <w:rsid w:val="00C2263B"/>
    <w:rsid w:val="00C3144C"/>
    <w:rsid w:val="00C45DAC"/>
    <w:rsid w:val="00C465CD"/>
    <w:rsid w:val="00C46A63"/>
    <w:rsid w:val="00C50EB1"/>
    <w:rsid w:val="00C5791B"/>
    <w:rsid w:val="00C60404"/>
    <w:rsid w:val="00C70A26"/>
    <w:rsid w:val="00C7188F"/>
    <w:rsid w:val="00C74FC5"/>
    <w:rsid w:val="00C7614D"/>
    <w:rsid w:val="00C77BA2"/>
    <w:rsid w:val="00C949C8"/>
    <w:rsid w:val="00C97D2C"/>
    <w:rsid w:val="00CA288A"/>
    <w:rsid w:val="00CA3EF3"/>
    <w:rsid w:val="00CA6364"/>
    <w:rsid w:val="00CC086C"/>
    <w:rsid w:val="00CD0C17"/>
    <w:rsid w:val="00CD31E4"/>
    <w:rsid w:val="00CD5B64"/>
    <w:rsid w:val="00CD6245"/>
    <w:rsid w:val="00CD6B4A"/>
    <w:rsid w:val="00CE01B4"/>
    <w:rsid w:val="00CF670B"/>
    <w:rsid w:val="00D01C34"/>
    <w:rsid w:val="00D11C26"/>
    <w:rsid w:val="00D1381A"/>
    <w:rsid w:val="00D14909"/>
    <w:rsid w:val="00D14B48"/>
    <w:rsid w:val="00D21DBA"/>
    <w:rsid w:val="00D22EA0"/>
    <w:rsid w:val="00D235F7"/>
    <w:rsid w:val="00D25263"/>
    <w:rsid w:val="00D2552B"/>
    <w:rsid w:val="00D27219"/>
    <w:rsid w:val="00D3508D"/>
    <w:rsid w:val="00D43F59"/>
    <w:rsid w:val="00D44187"/>
    <w:rsid w:val="00D53DD9"/>
    <w:rsid w:val="00D57CEB"/>
    <w:rsid w:val="00D6483E"/>
    <w:rsid w:val="00D65278"/>
    <w:rsid w:val="00D716FA"/>
    <w:rsid w:val="00D764D9"/>
    <w:rsid w:val="00D918A7"/>
    <w:rsid w:val="00D9524D"/>
    <w:rsid w:val="00DA1B99"/>
    <w:rsid w:val="00DB7474"/>
    <w:rsid w:val="00DC133B"/>
    <w:rsid w:val="00DC2443"/>
    <w:rsid w:val="00DD318A"/>
    <w:rsid w:val="00DD4812"/>
    <w:rsid w:val="00DE755C"/>
    <w:rsid w:val="00DF2A93"/>
    <w:rsid w:val="00DF74E4"/>
    <w:rsid w:val="00E00363"/>
    <w:rsid w:val="00E01F58"/>
    <w:rsid w:val="00E02FD0"/>
    <w:rsid w:val="00E10948"/>
    <w:rsid w:val="00E13E3C"/>
    <w:rsid w:val="00E21E24"/>
    <w:rsid w:val="00E27821"/>
    <w:rsid w:val="00E345A7"/>
    <w:rsid w:val="00E3627F"/>
    <w:rsid w:val="00E370A4"/>
    <w:rsid w:val="00E42CD8"/>
    <w:rsid w:val="00E46297"/>
    <w:rsid w:val="00E55F2A"/>
    <w:rsid w:val="00E60E30"/>
    <w:rsid w:val="00E9023E"/>
    <w:rsid w:val="00E90F4F"/>
    <w:rsid w:val="00E915C4"/>
    <w:rsid w:val="00E947B4"/>
    <w:rsid w:val="00E94DF7"/>
    <w:rsid w:val="00E97853"/>
    <w:rsid w:val="00EA6DBA"/>
    <w:rsid w:val="00EB64DC"/>
    <w:rsid w:val="00EB6C0F"/>
    <w:rsid w:val="00EC05A3"/>
    <w:rsid w:val="00EC0D27"/>
    <w:rsid w:val="00EC21F7"/>
    <w:rsid w:val="00ED67A6"/>
    <w:rsid w:val="00ED79B0"/>
    <w:rsid w:val="00EE555A"/>
    <w:rsid w:val="00EE74F6"/>
    <w:rsid w:val="00EF204C"/>
    <w:rsid w:val="00EF41FA"/>
    <w:rsid w:val="00F00EF1"/>
    <w:rsid w:val="00F025D2"/>
    <w:rsid w:val="00F034F2"/>
    <w:rsid w:val="00F05C1B"/>
    <w:rsid w:val="00F11009"/>
    <w:rsid w:val="00F11E3F"/>
    <w:rsid w:val="00F173C3"/>
    <w:rsid w:val="00F249F3"/>
    <w:rsid w:val="00F24B21"/>
    <w:rsid w:val="00F31A6E"/>
    <w:rsid w:val="00F35588"/>
    <w:rsid w:val="00F43BBF"/>
    <w:rsid w:val="00F44977"/>
    <w:rsid w:val="00F51EBF"/>
    <w:rsid w:val="00F53B31"/>
    <w:rsid w:val="00F55E7F"/>
    <w:rsid w:val="00F61AD7"/>
    <w:rsid w:val="00F631F4"/>
    <w:rsid w:val="00F64CB1"/>
    <w:rsid w:val="00F678D8"/>
    <w:rsid w:val="00F70C6C"/>
    <w:rsid w:val="00F73CFD"/>
    <w:rsid w:val="00F80F74"/>
    <w:rsid w:val="00F85376"/>
    <w:rsid w:val="00F941F7"/>
    <w:rsid w:val="00F96CEF"/>
    <w:rsid w:val="00FA420B"/>
    <w:rsid w:val="00FA4FF7"/>
    <w:rsid w:val="00FA5AA8"/>
    <w:rsid w:val="00FA645E"/>
    <w:rsid w:val="00FA7ADD"/>
    <w:rsid w:val="00FB5547"/>
    <w:rsid w:val="00FB5BDA"/>
    <w:rsid w:val="00FB6E1A"/>
    <w:rsid w:val="00FC727C"/>
    <w:rsid w:val="00FD2A73"/>
    <w:rsid w:val="00FD556E"/>
    <w:rsid w:val="00FD5E04"/>
    <w:rsid w:val="00FE3FA3"/>
    <w:rsid w:val="00FE5E25"/>
    <w:rsid w:val="00FF52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F7"/>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C11F7"/>
    <w:rPr>
      <w:rFonts w:ascii="Courier New" w:hAnsi="Courier New"/>
      <w:b/>
      <w:bCs/>
    </w:rPr>
  </w:style>
  <w:style w:type="paragraph" w:styleId="ListParagraph">
    <w:name w:val="List Paragraph"/>
    <w:basedOn w:val="Normal"/>
    <w:uiPriority w:val="34"/>
    <w:qFormat/>
    <w:rsid w:val="001A532F"/>
    <w:pPr>
      <w:ind w:left="720"/>
    </w:pPr>
  </w:style>
  <w:style w:type="character" w:styleId="Hyperlink">
    <w:name w:val="Hyperlink"/>
    <w:basedOn w:val="DefaultParagraphFont"/>
    <w:uiPriority w:val="99"/>
    <w:unhideWhenUsed/>
    <w:rsid w:val="007330D4"/>
    <w:rPr>
      <w:color w:val="0000FF" w:themeColor="hyperlink"/>
      <w:u w:val="single"/>
    </w:rPr>
  </w:style>
  <w:style w:type="paragraph" w:styleId="BalloonText">
    <w:name w:val="Balloon Text"/>
    <w:basedOn w:val="Normal"/>
    <w:link w:val="BalloonTextChar"/>
    <w:uiPriority w:val="99"/>
    <w:semiHidden/>
    <w:unhideWhenUsed/>
    <w:rsid w:val="00EB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DC"/>
    <w:rPr>
      <w:rFonts w:ascii="Tahoma" w:hAnsi="Tahoma" w:cs="Tahoma"/>
      <w:sz w:val="16"/>
      <w:szCs w:val="16"/>
    </w:rPr>
  </w:style>
  <w:style w:type="paragraph" w:styleId="Revision">
    <w:name w:val="Revision"/>
    <w:hidden/>
    <w:uiPriority w:val="99"/>
    <w:semiHidden/>
    <w:rsid w:val="00AB2275"/>
    <w:pPr>
      <w:spacing w:after="0" w:line="240" w:lineRule="auto"/>
    </w:pPr>
  </w:style>
  <w:style w:type="paragraph" w:styleId="FootnoteText">
    <w:name w:val="footnote text"/>
    <w:basedOn w:val="Normal"/>
    <w:link w:val="FootnoteTextChar"/>
    <w:uiPriority w:val="99"/>
    <w:semiHidden/>
    <w:unhideWhenUsed/>
    <w:rsid w:val="00AB22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275"/>
    <w:rPr>
      <w:sz w:val="20"/>
      <w:szCs w:val="20"/>
    </w:rPr>
  </w:style>
  <w:style w:type="character" w:styleId="FootnoteReference">
    <w:name w:val="footnote reference"/>
    <w:basedOn w:val="DefaultParagraphFont"/>
    <w:uiPriority w:val="99"/>
    <w:semiHidden/>
    <w:unhideWhenUsed/>
    <w:rsid w:val="00AB2275"/>
    <w:rPr>
      <w:vertAlign w:val="superscript"/>
    </w:rPr>
  </w:style>
  <w:style w:type="character" w:styleId="CommentReference">
    <w:name w:val="annotation reference"/>
    <w:basedOn w:val="DefaultParagraphFont"/>
    <w:uiPriority w:val="99"/>
    <w:semiHidden/>
    <w:unhideWhenUsed/>
    <w:rsid w:val="00D3508D"/>
    <w:rPr>
      <w:sz w:val="16"/>
      <w:szCs w:val="16"/>
    </w:rPr>
  </w:style>
  <w:style w:type="paragraph" w:styleId="CommentText">
    <w:name w:val="annotation text"/>
    <w:basedOn w:val="Normal"/>
    <w:link w:val="CommentTextChar"/>
    <w:uiPriority w:val="99"/>
    <w:semiHidden/>
    <w:unhideWhenUsed/>
    <w:rsid w:val="00D3508D"/>
    <w:pPr>
      <w:spacing w:line="240" w:lineRule="auto"/>
    </w:pPr>
    <w:rPr>
      <w:sz w:val="20"/>
      <w:szCs w:val="20"/>
    </w:rPr>
  </w:style>
  <w:style w:type="character" w:customStyle="1" w:styleId="CommentTextChar">
    <w:name w:val="Comment Text Char"/>
    <w:basedOn w:val="DefaultParagraphFont"/>
    <w:link w:val="CommentText"/>
    <w:uiPriority w:val="99"/>
    <w:semiHidden/>
    <w:rsid w:val="00D3508D"/>
    <w:rPr>
      <w:sz w:val="20"/>
      <w:szCs w:val="20"/>
    </w:rPr>
  </w:style>
  <w:style w:type="paragraph" w:styleId="CommentSubject">
    <w:name w:val="annotation subject"/>
    <w:basedOn w:val="CommentText"/>
    <w:next w:val="CommentText"/>
    <w:link w:val="CommentSubjectChar"/>
    <w:uiPriority w:val="99"/>
    <w:semiHidden/>
    <w:unhideWhenUsed/>
    <w:rsid w:val="00D3508D"/>
    <w:rPr>
      <w:b/>
      <w:bCs/>
    </w:rPr>
  </w:style>
  <w:style w:type="character" w:customStyle="1" w:styleId="CommentSubjectChar">
    <w:name w:val="Comment Subject Char"/>
    <w:basedOn w:val="CommentTextChar"/>
    <w:link w:val="CommentSubject"/>
    <w:uiPriority w:val="99"/>
    <w:semiHidden/>
    <w:rsid w:val="00D350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std.org/jtc1/sc22/wg14/www/docs/n149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MSFootnote.XSL" StyleName="CMS - Footnotes"/>
</file>

<file path=customXml/itemProps1.xml><?xml version="1.0" encoding="utf-8"?>
<ds:datastoreItem xmlns:ds="http://schemas.openxmlformats.org/officeDocument/2006/customXml" ds:itemID="{EEF73E54-FAF3-458B-B113-30D6286E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7</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ned Productions</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Douglas</dc:creator>
  <cp:keywords/>
  <dc:description/>
  <cp:lastModifiedBy>Niall Douglas</cp:lastModifiedBy>
  <cp:revision>12</cp:revision>
  <dcterms:created xsi:type="dcterms:W3CDTF">2010-08-29T14:13:00Z</dcterms:created>
  <dcterms:modified xsi:type="dcterms:W3CDTF">2010-09-03T17:33:00Z</dcterms:modified>
</cp:coreProperties>
</file>